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A36" w:rsidRDefault="000F7A36">
      <w:r>
        <w:rPr>
          <w:rFonts w:hint="eastAsia"/>
        </w:rPr>
        <w:t>稳安：</w:t>
      </w:r>
    </w:p>
    <w:p w:rsidR="00A6648B" w:rsidRDefault="000F7A36">
      <w:r>
        <w:rPr>
          <w:rFonts w:hint="eastAsia"/>
        </w:rPr>
        <w:t>1、</w:t>
      </w:r>
      <w:proofErr w:type="gramStart"/>
      <w:r w:rsidR="00A6648B">
        <w:rPr>
          <w:rFonts w:hint="eastAsia"/>
        </w:rPr>
        <w:t>归常归</w:t>
      </w:r>
      <w:proofErr w:type="gramEnd"/>
      <w:r w:rsidR="00A6648B">
        <w:rPr>
          <w:rFonts w:hint="eastAsia"/>
        </w:rPr>
        <w:t>正：互助</w:t>
      </w:r>
      <w:proofErr w:type="gramStart"/>
      <w:r w:rsidR="00A6648B">
        <w:rPr>
          <w:rFonts w:hint="eastAsia"/>
        </w:rPr>
        <w:t>互阶进的归常</w:t>
      </w:r>
      <w:proofErr w:type="gramEnd"/>
      <w:r w:rsidR="00A6648B">
        <w:rPr>
          <w:rFonts w:hint="eastAsia"/>
        </w:rPr>
        <w:t>和归正，</w:t>
      </w:r>
      <w:proofErr w:type="gramStart"/>
      <w:r w:rsidR="00A6648B">
        <w:rPr>
          <w:rFonts w:hint="eastAsia"/>
        </w:rPr>
        <w:t>先界本</w:t>
      </w:r>
      <w:proofErr w:type="gramEnd"/>
      <w:r w:rsidR="00A6648B">
        <w:rPr>
          <w:rFonts w:hint="eastAsia"/>
        </w:rPr>
        <w:t>，再内心，再体</w:t>
      </w:r>
      <w:proofErr w:type="gramStart"/>
      <w:r w:rsidR="00A6648B">
        <w:rPr>
          <w:rFonts w:hint="eastAsia"/>
        </w:rPr>
        <w:t>象</w:t>
      </w:r>
      <w:proofErr w:type="gramEnd"/>
      <w:r w:rsidR="00A6648B">
        <w:rPr>
          <w:rFonts w:hint="eastAsia"/>
        </w:rPr>
        <w:t>，再意GIN（意欲），再道体，等等。</w:t>
      </w:r>
    </w:p>
    <w:p w:rsidR="000F7E45" w:rsidRDefault="000F7A36">
      <w:r>
        <w:rPr>
          <w:rFonts w:hint="eastAsia"/>
        </w:rPr>
        <w:t>2、</w:t>
      </w:r>
      <w:r w:rsidR="00A6648B">
        <w:rPr>
          <w:rFonts w:hint="eastAsia"/>
        </w:rPr>
        <w:t>宜者：宜势、宜阶、宜人（体</w:t>
      </w:r>
      <w:proofErr w:type="gramStart"/>
      <w:r w:rsidR="00A6648B">
        <w:rPr>
          <w:rFonts w:hint="eastAsia"/>
        </w:rPr>
        <w:t>象</w:t>
      </w:r>
      <w:proofErr w:type="gramEnd"/>
      <w:r w:rsidR="00A6648B">
        <w:rPr>
          <w:rFonts w:hint="eastAsia"/>
        </w:rPr>
        <w:t>、圈时群</w:t>
      </w:r>
      <w:proofErr w:type="gramStart"/>
      <w:r w:rsidR="00A6648B">
        <w:rPr>
          <w:rFonts w:hint="eastAsia"/>
        </w:rPr>
        <w:t>规</w:t>
      </w:r>
      <w:proofErr w:type="gramEnd"/>
      <w:r w:rsidR="00A6648B">
        <w:rPr>
          <w:rFonts w:hint="eastAsia"/>
        </w:rPr>
        <w:t>、心理、彼此的身心外围等）、宜衡（失衡而择而变，尽量塑造为本能性下意识）。</w:t>
      </w:r>
    </w:p>
    <w:p w:rsidR="00A6648B" w:rsidRDefault="00A6648B"/>
    <w:p w:rsidR="00E27824" w:rsidRDefault="00E27824"/>
    <w:p w:rsidR="000F7A36" w:rsidRDefault="000F7A36">
      <w:r>
        <w:rPr>
          <w:rFonts w:hint="eastAsia"/>
        </w:rPr>
        <w:t>常界：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和做好</w:t>
      </w:r>
    </w:p>
    <w:p w:rsidR="000F7A36" w:rsidRDefault="000F7A36" w:rsidP="000F7A3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做好：尽量尽力，积极向上</w:t>
      </w:r>
    </w:p>
    <w:p w:rsidR="000F7A36" w:rsidRDefault="000F7A36" w:rsidP="000F7A36">
      <w:r>
        <w:rPr>
          <w:rFonts w:hint="eastAsia"/>
        </w:rPr>
        <w:t>做好自己，做好自己的事</w:t>
      </w:r>
    </w:p>
    <w:p w:rsidR="000F7A36" w:rsidRDefault="000F7A36" w:rsidP="000F7A36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：人设为准，执行</w:t>
      </w:r>
      <w:proofErr w:type="gramStart"/>
      <w:r>
        <w:rPr>
          <w:rFonts w:hint="eastAsia"/>
        </w:rPr>
        <w:t>与幅跳及幅调</w:t>
      </w:r>
      <w:proofErr w:type="gramEnd"/>
      <w:r>
        <w:rPr>
          <w:rFonts w:hint="eastAsia"/>
        </w:rPr>
        <w:t>于人设</w:t>
      </w:r>
    </w:p>
    <w:p w:rsidR="000F7A36" w:rsidRDefault="000F7A36"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自己所在的人设</w:t>
      </w:r>
    </w:p>
    <w:p w:rsidR="000F7A36" w:rsidRDefault="000F7A36"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自己角色所应的事</w:t>
      </w:r>
    </w:p>
    <w:p w:rsidR="000F7A36" w:rsidRDefault="000F7A36"/>
    <w:p w:rsidR="00E27824" w:rsidRPr="000F7A36" w:rsidRDefault="00E27824"/>
    <w:p w:rsidR="00A6648B" w:rsidRDefault="00E27824">
      <w:r>
        <w:rPr>
          <w:rFonts w:hint="eastAsia"/>
        </w:rPr>
        <w:t>通感之</w:t>
      </w:r>
      <w:r w:rsidR="00A6648B">
        <w:rPr>
          <w:rFonts w:hint="eastAsia"/>
        </w:rPr>
        <w:t>过之</w:t>
      </w:r>
      <w:r>
        <w:rPr>
          <w:rFonts w:hint="eastAsia"/>
        </w:rPr>
        <w:t>因素</w:t>
      </w:r>
      <w:r w:rsidR="00A6648B">
        <w:rPr>
          <w:rFonts w:hint="eastAsia"/>
        </w:rPr>
        <w:t>：</w:t>
      </w:r>
    </w:p>
    <w:p w:rsidR="00A6648B" w:rsidRDefault="00E27824">
      <w:r>
        <w:rPr>
          <w:rFonts w:hint="eastAsia"/>
        </w:rPr>
        <w:t>1、</w:t>
      </w:r>
      <w:r w:rsidR="00A6648B">
        <w:rPr>
          <w:rFonts w:hint="eastAsia"/>
        </w:rPr>
        <w:t>界，聚焦而聚势</w:t>
      </w:r>
      <w:r>
        <w:rPr>
          <w:rFonts w:hint="eastAsia"/>
        </w:rPr>
        <w:t>。</w:t>
      </w:r>
    </w:p>
    <w:p w:rsidR="00A6648B" w:rsidRDefault="00E27824">
      <w:r>
        <w:rPr>
          <w:rFonts w:hint="eastAsia"/>
        </w:rPr>
        <w:t>2、本</w:t>
      </w:r>
    </w:p>
    <w:p w:rsidR="00A6648B" w:rsidRDefault="00E27824">
      <w:r>
        <w:t>1</w:t>
      </w:r>
      <w:r>
        <w:rPr>
          <w:rFonts w:hint="eastAsia"/>
        </w:rPr>
        <w:t>）</w:t>
      </w:r>
      <w:r w:rsidR="00A6648B">
        <w:rPr>
          <w:rFonts w:hint="eastAsia"/>
        </w:rPr>
        <w:t>交集与承载</w:t>
      </w:r>
    </w:p>
    <w:p w:rsidR="00A6648B" w:rsidRDefault="00E27824">
      <w:r>
        <w:t>2</w:t>
      </w:r>
      <w:r>
        <w:rPr>
          <w:rFonts w:hint="eastAsia"/>
        </w:rPr>
        <w:t>）</w:t>
      </w:r>
      <w:r w:rsidR="00A6648B">
        <w:rPr>
          <w:rFonts w:hint="eastAsia"/>
        </w:rPr>
        <w:t>自我管制</w:t>
      </w:r>
      <w:r>
        <w:rPr>
          <w:rFonts w:hint="eastAsia"/>
        </w:rPr>
        <w:t>力</w:t>
      </w:r>
      <w:r w:rsidR="00A6648B">
        <w:rPr>
          <w:rFonts w:hint="eastAsia"/>
        </w:rPr>
        <w:t>（约束：管理抑制压制控制等）</w:t>
      </w:r>
    </w:p>
    <w:p w:rsidR="00A6648B" w:rsidRDefault="00A6648B"/>
    <w:p w:rsidR="00E27824" w:rsidRDefault="00E27824"/>
    <w:p w:rsidR="00E27824" w:rsidRDefault="00E27824">
      <w:proofErr w:type="gramStart"/>
      <w:r>
        <w:rPr>
          <w:rFonts w:hint="eastAsia"/>
        </w:rPr>
        <w:t>柄</w:t>
      </w:r>
      <w:proofErr w:type="gramEnd"/>
      <w:r>
        <w:rPr>
          <w:rFonts w:hint="eastAsia"/>
        </w:rPr>
        <w:t>持稳安原则：人之间总要</w:t>
      </w:r>
      <w:r w:rsidR="004D2447">
        <w:rPr>
          <w:rFonts w:hint="eastAsia"/>
        </w:rPr>
        <w:t>有所持之才可稳安，只是道义者和常者，总持之以道义（界）或自己的约束与原则（本），而</w:t>
      </w:r>
      <w:r>
        <w:rPr>
          <w:rFonts w:hint="eastAsia"/>
        </w:rPr>
        <w:t>非道义者</w:t>
      </w:r>
      <w:r w:rsidR="004D2447">
        <w:rPr>
          <w:rFonts w:hint="eastAsia"/>
        </w:rPr>
        <w:t>持之以</w:t>
      </w:r>
      <w:r>
        <w:rPr>
          <w:rFonts w:hint="eastAsia"/>
        </w:rPr>
        <w:t>利益关系链</w:t>
      </w:r>
      <w:r w:rsidR="004D2447">
        <w:rPr>
          <w:rFonts w:hint="eastAsia"/>
        </w:rPr>
        <w:t>。</w:t>
      </w:r>
    </w:p>
    <w:p w:rsidR="00B35D8A" w:rsidRDefault="00B35D8A"/>
    <w:p w:rsidR="00B35D8A" w:rsidRDefault="00B35D8A"/>
    <w:p w:rsidR="00B35D8A" w:rsidRDefault="005D4C69">
      <w:r>
        <w:rPr>
          <w:rFonts w:hint="eastAsia"/>
        </w:rPr>
        <w:t>（GUAN之）</w:t>
      </w:r>
      <w:r w:rsidR="00B35D8A">
        <w:rPr>
          <w:rFonts w:hint="eastAsia"/>
        </w:rPr>
        <w:t>隧道并发原则：以存在体（尤其自动性、智能型、生命体征、智慧型存在，如人）的专属时间隧道为基础，互YA于隧道并行原则。</w:t>
      </w:r>
    </w:p>
    <w:p w:rsidR="00B35D8A" w:rsidRDefault="00B35D8A">
      <w:r>
        <w:rPr>
          <w:rFonts w:hint="eastAsia"/>
        </w:rPr>
        <w:t>隧道并发原则之同道</w:t>
      </w:r>
      <w:proofErr w:type="gramStart"/>
      <w:r>
        <w:rPr>
          <w:rFonts w:hint="eastAsia"/>
        </w:rPr>
        <w:t>同步临阶原则</w:t>
      </w:r>
      <w:proofErr w:type="gramEnd"/>
      <w:r>
        <w:rPr>
          <w:rFonts w:hint="eastAsia"/>
        </w:rPr>
        <w:t>。</w:t>
      </w:r>
    </w:p>
    <w:p w:rsidR="00E27824" w:rsidRDefault="00E27824"/>
    <w:p w:rsidR="00E27824" w:rsidRDefault="00E27824"/>
    <w:p w:rsidR="00E27824" w:rsidRDefault="0013442A">
      <w:r>
        <w:rPr>
          <w:rFonts w:hint="eastAsia"/>
        </w:rPr>
        <w:t>精分之通感（元帝）方面的解释：在通感方面，为元帝与其患病者对</w:t>
      </w:r>
      <w:proofErr w:type="gramStart"/>
      <w:r>
        <w:rPr>
          <w:rFonts w:hint="eastAsia"/>
        </w:rPr>
        <w:t>自己体身的</w:t>
      </w:r>
      <w:proofErr w:type="gramEnd"/>
      <w:r>
        <w:rPr>
          <w:rFonts w:hint="eastAsia"/>
        </w:rPr>
        <w:t>管</w:t>
      </w:r>
      <w:proofErr w:type="gramStart"/>
      <w:r>
        <w:rPr>
          <w:rFonts w:hint="eastAsia"/>
        </w:rPr>
        <w:t>控使用</w:t>
      </w:r>
      <w:proofErr w:type="gramEnd"/>
      <w:r>
        <w:rPr>
          <w:rFonts w:hint="eastAsia"/>
        </w:rPr>
        <w:t>的主权产生</w:t>
      </w:r>
      <w:r w:rsidR="00C841A8">
        <w:rPr>
          <w:rFonts w:hint="eastAsia"/>
        </w:rPr>
        <w:t>格分或分歧异常性</w:t>
      </w:r>
      <w:r w:rsidR="008A3DE7">
        <w:rPr>
          <w:rFonts w:hint="eastAsia"/>
        </w:rPr>
        <w:t>过之</w:t>
      </w:r>
      <w:r>
        <w:rPr>
          <w:rFonts w:hint="eastAsia"/>
        </w:rPr>
        <w:t>，</w:t>
      </w:r>
      <w:r w:rsidR="00C841A8">
        <w:rPr>
          <w:rFonts w:hint="eastAsia"/>
        </w:rPr>
        <w:t>或者说</w:t>
      </w:r>
      <w:r w:rsidR="00627E31">
        <w:rPr>
          <w:rFonts w:hint="eastAsia"/>
        </w:rPr>
        <w:t>人设上或经常性的</w:t>
      </w:r>
      <w:r w:rsidR="00C841A8">
        <w:rPr>
          <w:rFonts w:hint="eastAsia"/>
        </w:rPr>
        <w:t>体</w:t>
      </w:r>
      <w:proofErr w:type="gramStart"/>
      <w:r w:rsidR="00C841A8">
        <w:rPr>
          <w:rFonts w:hint="eastAsia"/>
        </w:rPr>
        <w:t>象</w:t>
      </w:r>
      <w:proofErr w:type="gramEnd"/>
      <w:r w:rsidR="00C841A8">
        <w:rPr>
          <w:rFonts w:hint="eastAsia"/>
        </w:rPr>
        <w:t>与心象</w:t>
      </w:r>
      <w:r w:rsidR="00627E31">
        <w:rPr>
          <w:rFonts w:hint="eastAsia"/>
        </w:rPr>
        <w:t>上</w:t>
      </w:r>
      <w:r w:rsidR="00C841A8">
        <w:rPr>
          <w:rFonts w:hint="eastAsia"/>
        </w:rPr>
        <w:t>很明显产生了分歧、分裂、</w:t>
      </w:r>
      <w:r w:rsidR="00C667AC">
        <w:rPr>
          <w:rFonts w:hint="eastAsia"/>
        </w:rPr>
        <w:t>分离、</w:t>
      </w:r>
      <w:r w:rsidR="00C841A8">
        <w:rPr>
          <w:rFonts w:hint="eastAsia"/>
        </w:rPr>
        <w:t>分开等</w:t>
      </w:r>
      <w:r w:rsidR="00B27DC6">
        <w:rPr>
          <w:rFonts w:hint="eastAsia"/>
        </w:rPr>
        <w:t>与自己判定的过于不正常</w:t>
      </w:r>
      <w:r w:rsidR="00C841A8">
        <w:rPr>
          <w:rFonts w:hint="eastAsia"/>
        </w:rPr>
        <w:t>的表现。</w:t>
      </w:r>
      <w:r>
        <w:rPr>
          <w:rFonts w:hint="eastAsia"/>
        </w:rPr>
        <w:t>通俗地讲“就是两个人”，同一个身体却表现的不像一个人。</w:t>
      </w:r>
    </w:p>
    <w:p w:rsidR="0089710F" w:rsidRDefault="0089710F"/>
    <w:p w:rsidR="00841622" w:rsidRDefault="00841622"/>
    <w:p w:rsidR="00841622" w:rsidRDefault="00841622">
      <w:r>
        <w:rPr>
          <w:rFonts w:hint="eastAsia"/>
        </w:rPr>
        <w:t>精分与人分（人格分裂）的区分：精分在于</w:t>
      </w:r>
      <w:r w:rsidR="008539C3">
        <w:rPr>
          <w:rFonts w:hint="eastAsia"/>
        </w:rPr>
        <w:t>因无法应付外界的际遇，</w:t>
      </w:r>
      <w:r>
        <w:rPr>
          <w:rFonts w:hint="eastAsia"/>
        </w:rPr>
        <w:t>把</w:t>
      </w:r>
      <w:proofErr w:type="gramStart"/>
      <w:r>
        <w:rPr>
          <w:rFonts w:hint="eastAsia"/>
        </w:rPr>
        <w:t>自己裂</w:t>
      </w:r>
      <w:r w:rsidR="00901926">
        <w:rPr>
          <w:rFonts w:hint="eastAsia"/>
        </w:rPr>
        <w:t>分而</w:t>
      </w:r>
      <w:proofErr w:type="gramEnd"/>
      <w:r w:rsidR="00901926">
        <w:rPr>
          <w:rFonts w:hint="eastAsia"/>
        </w:rPr>
        <w:t>弱化或丧失意识能力</w:t>
      </w:r>
      <w:r w:rsidR="008539C3">
        <w:rPr>
          <w:rFonts w:hint="eastAsia"/>
        </w:rPr>
        <w:t>；</w:t>
      </w:r>
      <w:r w:rsidR="00901926">
        <w:rPr>
          <w:rFonts w:hint="eastAsia"/>
        </w:rPr>
        <w:t>人分则在</w:t>
      </w:r>
      <w:r w:rsidR="008539C3">
        <w:rPr>
          <w:rFonts w:hint="eastAsia"/>
        </w:rPr>
        <w:t>体</w:t>
      </w:r>
      <w:proofErr w:type="gramStart"/>
      <w:r w:rsidR="008539C3">
        <w:rPr>
          <w:rFonts w:hint="eastAsia"/>
        </w:rPr>
        <w:t>象</w:t>
      </w:r>
      <w:proofErr w:type="gramEnd"/>
      <w:r w:rsidR="008539C3">
        <w:rPr>
          <w:rFonts w:hint="eastAsia"/>
        </w:rPr>
        <w:t>表现上以</w:t>
      </w:r>
      <w:r w:rsidR="00901926">
        <w:rPr>
          <w:rFonts w:hint="eastAsia"/>
        </w:rPr>
        <w:t>不同的自己</w:t>
      </w:r>
      <w:r w:rsidR="008539C3">
        <w:rPr>
          <w:rFonts w:hint="eastAsia"/>
        </w:rPr>
        <w:t>（性格、脾气、能力、技巧等）</w:t>
      </w:r>
      <w:r w:rsidR="00901926">
        <w:rPr>
          <w:rFonts w:hint="eastAsia"/>
        </w:rPr>
        <w:t>来增幅能力与意GIN资本。</w:t>
      </w:r>
    </w:p>
    <w:p w:rsidR="00E27824" w:rsidRDefault="0089710F">
      <w:r>
        <w:rPr>
          <w:rFonts w:hint="eastAsia"/>
        </w:rPr>
        <w:t>一般，人分（人格分裂）不算疾病，但有时难以让人理解或接受，自然会影响交际与生活工作。</w:t>
      </w:r>
    </w:p>
    <w:p w:rsidR="00E27824" w:rsidRDefault="00E27824"/>
    <w:p w:rsidR="00E27824" w:rsidRDefault="00E27824"/>
    <w:p w:rsidR="00E27824" w:rsidRDefault="0089710F">
      <w:r>
        <w:rPr>
          <w:rFonts w:hint="eastAsia"/>
        </w:rPr>
        <w:lastRenderedPageBreak/>
        <w:t>思维之网境：</w:t>
      </w:r>
      <w:r w:rsidR="00667F1E">
        <w:rPr>
          <w:rFonts w:hint="eastAsia"/>
        </w:rPr>
        <w:t>存在体（意GIN、</w:t>
      </w:r>
      <w:proofErr w:type="gramStart"/>
      <w:r w:rsidR="00667F1E">
        <w:rPr>
          <w:rFonts w:hint="eastAsia"/>
        </w:rPr>
        <w:t>同感意界等</w:t>
      </w:r>
      <w:proofErr w:type="gramEnd"/>
      <w:r w:rsidR="00667F1E">
        <w:rPr>
          <w:rFonts w:hint="eastAsia"/>
        </w:rPr>
        <w:t>）之网境，以WONG体坐标系、主观意识的唯一性和三</w:t>
      </w:r>
      <w:proofErr w:type="gramStart"/>
      <w:r w:rsidR="00667F1E">
        <w:rPr>
          <w:rFonts w:hint="eastAsia"/>
        </w:rPr>
        <w:t>阶理论</w:t>
      </w:r>
      <w:proofErr w:type="gramEnd"/>
      <w:r w:rsidR="00667F1E">
        <w:rPr>
          <w:rFonts w:hint="eastAsia"/>
        </w:rPr>
        <w:t>等为主要基础理论，境者（如，元帝之境、境界、环境等）之主题不可过之，继而，三点为基础，以焦点为单元化根据，一个焦点所聚集和合的整体为一个网境。</w:t>
      </w:r>
    </w:p>
    <w:p w:rsidR="00667F1E" w:rsidRPr="0089710F" w:rsidRDefault="00667F1E">
      <w:r>
        <w:rPr>
          <w:rFonts w:hint="eastAsia"/>
        </w:rPr>
        <w:t>注意：</w:t>
      </w:r>
      <w:proofErr w:type="gramStart"/>
      <w:r>
        <w:rPr>
          <w:rFonts w:hint="eastAsia"/>
        </w:rPr>
        <w:t>网境具有</w:t>
      </w:r>
      <w:proofErr w:type="gramEnd"/>
      <w:r>
        <w:rPr>
          <w:rFonts w:hint="eastAsia"/>
        </w:rPr>
        <w:t>重叠性，其个数也符合或也可符合三阶理论。</w:t>
      </w:r>
    </w:p>
    <w:p w:rsidR="00E27824" w:rsidRDefault="00E27824"/>
    <w:p w:rsidR="00E27824" w:rsidRDefault="00E27824"/>
    <w:p w:rsidR="00E27824" w:rsidRDefault="00667F1E">
      <w:proofErr w:type="gramStart"/>
      <w:r>
        <w:rPr>
          <w:rFonts w:hint="eastAsia"/>
        </w:rPr>
        <w:t>定化论之</w:t>
      </w:r>
      <w:proofErr w:type="gramEnd"/>
      <w:r>
        <w:rPr>
          <w:rFonts w:hint="eastAsia"/>
        </w:rPr>
        <w:t>内外DANG之主要特点：</w:t>
      </w:r>
    </w:p>
    <w:p w:rsidR="00667F1E" w:rsidRDefault="00667F1E" w:rsidP="00667F1E">
      <w:r>
        <w:t>1</w:t>
      </w:r>
      <w:r>
        <w:rPr>
          <w:rFonts w:hint="eastAsia"/>
        </w:rPr>
        <w:t>、内定而外DANG</w:t>
      </w:r>
    </w:p>
    <w:p w:rsidR="00667F1E" w:rsidRPr="00667F1E" w:rsidRDefault="00667F1E" w:rsidP="00667F1E">
      <w:proofErr w:type="gramStart"/>
      <w:r>
        <w:rPr>
          <w:rFonts w:hint="eastAsia"/>
        </w:rPr>
        <w:t>界本理论而稳安</w:t>
      </w:r>
      <w:proofErr w:type="gramEnd"/>
      <w:r>
        <w:rPr>
          <w:rFonts w:hint="eastAsia"/>
        </w:rPr>
        <w:t>DANG之。</w:t>
      </w:r>
    </w:p>
    <w:p w:rsidR="00667F1E" w:rsidRDefault="00667F1E" w:rsidP="00667F1E">
      <w:r>
        <w:t>2</w:t>
      </w:r>
      <w:r>
        <w:rPr>
          <w:rFonts w:hint="eastAsia"/>
        </w:rPr>
        <w:t>、内化而失外</w:t>
      </w:r>
    </w:p>
    <w:p w:rsidR="00667F1E" w:rsidRDefault="00667F1E" w:rsidP="00667F1E">
      <w:r>
        <w:rPr>
          <w:rFonts w:hint="eastAsia"/>
        </w:rPr>
        <w:t>际交由己而正之且内外YA合之。</w:t>
      </w:r>
    </w:p>
    <w:p w:rsidR="00A6648B" w:rsidRDefault="00A6648B"/>
    <w:p w:rsidR="00A6648B" w:rsidRDefault="00A6648B"/>
    <w:p w:rsidR="000F7A36" w:rsidRDefault="005D4C69">
      <w:proofErr w:type="gramStart"/>
      <w:r>
        <w:rPr>
          <w:rFonts w:hint="eastAsia"/>
        </w:rPr>
        <w:t>际交和</w:t>
      </w:r>
      <w:proofErr w:type="gramEnd"/>
      <w:r>
        <w:rPr>
          <w:rFonts w:hint="eastAsia"/>
        </w:rPr>
        <w:t>交际之意由GIN理论再补充：主要与</w:t>
      </w:r>
      <w:proofErr w:type="gramStart"/>
      <w:r>
        <w:rPr>
          <w:rFonts w:hint="eastAsia"/>
        </w:rPr>
        <w:t>内在上</w:t>
      </w:r>
      <w:proofErr w:type="gramEnd"/>
      <w:r>
        <w:rPr>
          <w:rFonts w:hint="eastAsia"/>
        </w:rPr>
        <w:t>讲，意者的相应GIN者应协调</w:t>
      </w:r>
      <w:r w:rsidR="00DB3BD9">
        <w:rPr>
          <w:rFonts w:hint="eastAsia"/>
        </w:rPr>
        <w:t>一致，</w:t>
      </w:r>
      <w:r>
        <w:rPr>
          <w:rFonts w:hint="eastAsia"/>
        </w:rPr>
        <w:t>可YA合同步最好，</w:t>
      </w:r>
      <w:proofErr w:type="gramStart"/>
      <w:r>
        <w:rPr>
          <w:rFonts w:hint="eastAsia"/>
        </w:rPr>
        <w:t>至少无</w:t>
      </w:r>
      <w:proofErr w:type="gramEnd"/>
      <w:r>
        <w:rPr>
          <w:rFonts w:hint="eastAsia"/>
        </w:rPr>
        <w:t>异常。</w:t>
      </w:r>
    </w:p>
    <w:p w:rsidR="005D4C69" w:rsidRDefault="005D4C69">
      <w:r>
        <w:rPr>
          <w:rFonts w:hint="eastAsia"/>
        </w:rPr>
        <w:t>一般，意元和意者及意欲之道体，可协同即可，其他才是GIN者而定。</w:t>
      </w:r>
    </w:p>
    <w:p w:rsidR="000F7A36" w:rsidRDefault="000F7A36"/>
    <w:p w:rsidR="00667F1E" w:rsidRDefault="00667F1E"/>
    <w:p w:rsidR="00667F1E" w:rsidRDefault="00D903A8">
      <w:r>
        <w:rPr>
          <w:rFonts w:hint="eastAsia"/>
        </w:rPr>
        <w:t>GUAN（之轨者）之轨以</w:t>
      </w:r>
      <w:proofErr w:type="gramStart"/>
      <w:r>
        <w:rPr>
          <w:rFonts w:hint="eastAsia"/>
        </w:rPr>
        <w:t>二阶分原则</w:t>
      </w:r>
      <w:proofErr w:type="gramEnd"/>
      <w:r>
        <w:rPr>
          <w:rFonts w:hint="eastAsia"/>
        </w:rPr>
        <w:t>：境界、道行、格局等境界者，</w:t>
      </w:r>
      <w:proofErr w:type="gramStart"/>
      <w:r>
        <w:rPr>
          <w:rFonts w:hint="eastAsia"/>
        </w:rPr>
        <w:t>若阶数彼此</w:t>
      </w:r>
      <w:proofErr w:type="gramEnd"/>
      <w:r>
        <w:rPr>
          <w:rFonts w:hint="eastAsia"/>
        </w:rPr>
        <w:t>之间不过二阶</w:t>
      </w:r>
      <w:proofErr w:type="gramStart"/>
      <w:r>
        <w:rPr>
          <w:rFonts w:hint="eastAsia"/>
        </w:rPr>
        <w:t>阶</w:t>
      </w:r>
      <w:proofErr w:type="gramEnd"/>
      <w:r>
        <w:rPr>
          <w:rFonts w:hint="eastAsia"/>
        </w:rPr>
        <w:t>数，难以或不能明识分辨其所在的规则规矩规范</w:t>
      </w:r>
      <w:proofErr w:type="gramStart"/>
      <w:r>
        <w:rPr>
          <w:rFonts w:hint="eastAsia"/>
        </w:rPr>
        <w:t>等轨者</w:t>
      </w:r>
      <w:proofErr w:type="gramEnd"/>
      <w:r>
        <w:rPr>
          <w:rFonts w:hint="eastAsia"/>
        </w:rPr>
        <w:t>的益利所在，不去遵守之，NUAN道</w:t>
      </w:r>
      <w:proofErr w:type="gramStart"/>
      <w:r>
        <w:rPr>
          <w:rFonts w:hint="eastAsia"/>
        </w:rPr>
        <w:t>或伪道之</w:t>
      </w:r>
      <w:proofErr w:type="gramEnd"/>
      <w:r>
        <w:rPr>
          <w:rFonts w:hint="eastAsia"/>
        </w:rPr>
        <w:t>。</w:t>
      </w:r>
    </w:p>
    <w:p w:rsidR="00D903A8" w:rsidRDefault="00D903A8">
      <w:r>
        <w:rPr>
          <w:rFonts w:hint="eastAsia"/>
        </w:rPr>
        <w:t>例如：开始挺好的，时间长了，有时被认定为就那样</w:t>
      </w:r>
      <w:r w:rsidR="004A051E">
        <w:rPr>
          <w:rFonts w:hint="eastAsia"/>
        </w:rPr>
        <w:t>的人设</w:t>
      </w:r>
      <w:r>
        <w:rPr>
          <w:rFonts w:hint="eastAsia"/>
        </w:rPr>
        <w:t>（傻呆痴、</w:t>
      </w:r>
      <w:r w:rsidR="004A051E">
        <w:rPr>
          <w:rFonts w:hint="eastAsia"/>
        </w:rPr>
        <w:t>积极向上、追求</w:t>
      </w:r>
      <w:r>
        <w:rPr>
          <w:rFonts w:hint="eastAsia"/>
        </w:rPr>
        <w:t>高大上</w:t>
      </w:r>
      <w:r w:rsidR="004A051E">
        <w:rPr>
          <w:rFonts w:hint="eastAsia"/>
        </w:rPr>
        <w:t>的虚荣等</w:t>
      </w:r>
      <w:r>
        <w:rPr>
          <w:rFonts w:hint="eastAsia"/>
        </w:rPr>
        <w:t>）</w:t>
      </w:r>
      <w:r w:rsidR="004A051E">
        <w:rPr>
          <w:rFonts w:hint="eastAsia"/>
        </w:rPr>
        <w:t>；专捡软柿子捏；努力付出却被遗忘和客观地吃亏上当。</w:t>
      </w:r>
    </w:p>
    <w:p w:rsidR="00D903A8" w:rsidRDefault="00D903A8"/>
    <w:p w:rsidR="00D903A8" w:rsidRDefault="00D903A8"/>
    <w:p w:rsidR="00D903A8" w:rsidRDefault="00755E09">
      <w:r>
        <w:rPr>
          <w:rFonts w:hint="eastAsia"/>
        </w:rPr>
        <w:t>GW论之道合稳升（道合而</w:t>
      </w:r>
      <w:proofErr w:type="gramStart"/>
      <w:r>
        <w:rPr>
          <w:rFonts w:hint="eastAsia"/>
        </w:rPr>
        <w:t>稳安与阶升</w:t>
      </w:r>
      <w:proofErr w:type="gramEnd"/>
      <w:r>
        <w:rPr>
          <w:rFonts w:hint="eastAsia"/>
        </w:rPr>
        <w:t>）原则：GW（GUAN-WONG）是基于WONG论的GUAN论，关键在道之合，正NUAN之合，WONG道WONG性等之合。</w:t>
      </w:r>
    </w:p>
    <w:p w:rsidR="00755E09" w:rsidRDefault="00755E09">
      <w:r>
        <w:rPr>
          <w:rFonts w:hint="eastAsia"/>
        </w:rPr>
        <w:t>如，4</w:t>
      </w:r>
      <w:r>
        <w:t>5</w:t>
      </w:r>
      <w:r>
        <w:rPr>
          <w:rFonts w:hint="eastAsia"/>
        </w:rPr>
        <w:t>度原则、应对势利者、应付算计心计的小人等。</w:t>
      </w:r>
    </w:p>
    <w:p w:rsidR="00D903A8" w:rsidRPr="00755E09" w:rsidRDefault="00D903A8"/>
    <w:p w:rsidR="00D903A8" w:rsidRDefault="00D903A8"/>
    <w:p w:rsidR="00D903A8" w:rsidRPr="00725270" w:rsidRDefault="00725270">
      <w:r>
        <w:rPr>
          <w:rFonts w:hint="eastAsia"/>
        </w:rPr>
        <w:t>唱歌之调高的通俗性定义：有三种，分别为声音幅度（响亮）、频度（细腻）、势高（给人那种做事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低调的感觉感受，通俗中的气势心势高）</w:t>
      </w:r>
    </w:p>
    <w:p w:rsidR="00D903A8" w:rsidRDefault="00D903A8"/>
    <w:p w:rsidR="00D903A8" w:rsidRDefault="00D903A8"/>
    <w:p w:rsidR="00D903A8" w:rsidRDefault="00B378CA">
      <w:r>
        <w:rPr>
          <w:rFonts w:hint="eastAsia"/>
        </w:rPr>
        <w:t>人世之</w:t>
      </w:r>
      <w:proofErr w:type="gramStart"/>
      <w:r>
        <w:rPr>
          <w:rFonts w:hint="eastAsia"/>
        </w:rPr>
        <w:t>维正遮</w:t>
      </w:r>
      <w:proofErr w:type="gramEnd"/>
      <w:r>
        <w:rPr>
          <w:rFonts w:hint="eastAsia"/>
        </w:rPr>
        <w:t>NUAN原则：人生在世，随着时间的推移，</w:t>
      </w:r>
      <w:proofErr w:type="gramStart"/>
      <w:r>
        <w:rPr>
          <w:rFonts w:hint="eastAsia"/>
        </w:rPr>
        <w:t>体身和</w:t>
      </w:r>
      <w:proofErr w:type="gramEnd"/>
      <w:r>
        <w:rPr>
          <w:rFonts w:hint="eastAsia"/>
        </w:rPr>
        <w:t>心理的年龄都在不断的增长，两者虽不是</w:t>
      </w:r>
      <w:proofErr w:type="gramStart"/>
      <w:r>
        <w:rPr>
          <w:rFonts w:hint="eastAsia"/>
        </w:rPr>
        <w:t>同时阶升阶</w:t>
      </w:r>
      <w:proofErr w:type="gramEnd"/>
      <w:r>
        <w:rPr>
          <w:rFonts w:hint="eastAsia"/>
        </w:rPr>
        <w:t>变，但正常情况下可视为同步且协调的。且，心理上越来越可以做到低俗和放低为体觉体欲的追求。</w:t>
      </w:r>
    </w:p>
    <w:p w:rsidR="00B378CA" w:rsidRDefault="00B378CA">
      <w:r>
        <w:rPr>
          <w:rFonts w:hint="eastAsia"/>
        </w:rPr>
        <w:t>幼童之于童话；长大之于影视剧小说；成熟之于隐规则与潜规则；大道之</w:t>
      </w:r>
      <w:proofErr w:type="gramStart"/>
      <w:r>
        <w:rPr>
          <w:rFonts w:hint="eastAsia"/>
        </w:rPr>
        <w:t>于伪道体</w:t>
      </w:r>
      <w:proofErr w:type="gramEnd"/>
      <w:r>
        <w:rPr>
          <w:rFonts w:hint="eastAsia"/>
        </w:rPr>
        <w:t>；以及种种圆滑、老司机、老油条，</w:t>
      </w:r>
      <w:proofErr w:type="gramStart"/>
      <w:r>
        <w:rPr>
          <w:rFonts w:hint="eastAsia"/>
        </w:rPr>
        <w:t>低俗总</w:t>
      </w:r>
      <w:proofErr w:type="gramEnd"/>
      <w:r>
        <w:rPr>
          <w:rFonts w:hint="eastAsia"/>
        </w:rPr>
        <w:t>在不断成长，追求的对象越来越可以贴近于体觉体欲的境界，可以远离或悖逆于真善美、大道、和谐和睦和气等等。</w:t>
      </w:r>
    </w:p>
    <w:p w:rsidR="00B378CA" w:rsidRPr="00B378CA" w:rsidRDefault="00B378CA">
      <w:r>
        <w:rPr>
          <w:rFonts w:hint="eastAsia"/>
        </w:rPr>
        <w:t>如，善意的谎言、言不必信、和</w:t>
      </w:r>
      <w:proofErr w:type="gramStart"/>
      <w:r>
        <w:rPr>
          <w:rFonts w:hint="eastAsia"/>
        </w:rPr>
        <w:t>儿着</w:t>
      </w:r>
      <w:proofErr w:type="gramEnd"/>
      <w:r>
        <w:rPr>
          <w:rFonts w:hint="eastAsia"/>
        </w:rPr>
        <w:t>来等。</w:t>
      </w:r>
    </w:p>
    <w:p w:rsidR="00D903A8" w:rsidRDefault="00D903A8"/>
    <w:p w:rsidR="00D903A8" w:rsidRDefault="00D903A8"/>
    <w:p w:rsidR="00667F1E" w:rsidRDefault="00956EB2">
      <w:r>
        <w:rPr>
          <w:rFonts w:hint="eastAsia"/>
        </w:rPr>
        <w:t>栓塞而存疏解原则</w:t>
      </w:r>
      <w:r w:rsidR="00862E50">
        <w:rPr>
          <w:rFonts w:hint="eastAsia"/>
        </w:rPr>
        <w:t>：</w:t>
      </w:r>
      <w:r>
        <w:rPr>
          <w:rFonts w:hint="eastAsia"/>
        </w:rPr>
        <w:t>全称为“自我维衡稳安机制之栓塞自动际遇或暗自疏解原则”，</w:t>
      </w:r>
      <w:r w:rsidR="00FC0A54">
        <w:rPr>
          <w:rFonts w:hint="eastAsia"/>
        </w:rPr>
        <w:t>人如果有</w:t>
      </w:r>
      <w:r w:rsidR="00FC0A54">
        <w:rPr>
          <w:rFonts w:hint="eastAsia"/>
        </w:rPr>
        <w:lastRenderedPageBreak/>
        <w:t>什么纠结、心结、捆缚、界本</w:t>
      </w:r>
      <w:proofErr w:type="gramStart"/>
      <w:r w:rsidR="00FC0A54">
        <w:rPr>
          <w:rFonts w:hint="eastAsia"/>
        </w:rPr>
        <w:t>之</w:t>
      </w:r>
      <w:proofErr w:type="gramEnd"/>
      <w:r w:rsidR="00FC0A54">
        <w:rPr>
          <w:rFonts w:hint="eastAsia"/>
        </w:rPr>
        <w:t>势或不协调的GIN者影响意识活动、外者影响回想不起来等，</w:t>
      </w:r>
      <w:r w:rsidR="003C3EF8">
        <w:rPr>
          <w:rFonts w:hint="eastAsia"/>
        </w:rPr>
        <w:t>总会去疏解之。</w:t>
      </w:r>
      <w:r w:rsidR="00FC0A54">
        <w:rPr>
          <w:rFonts w:hint="eastAsia"/>
        </w:rPr>
        <w:t>暗自</w:t>
      </w:r>
      <w:proofErr w:type="gramStart"/>
      <w:r w:rsidR="00FC0A54">
        <w:rPr>
          <w:rFonts w:hint="eastAsia"/>
        </w:rPr>
        <w:t>疏解指</w:t>
      </w:r>
      <w:proofErr w:type="gramEnd"/>
      <w:r w:rsidR="00FC0A54">
        <w:rPr>
          <w:rFonts w:hint="eastAsia"/>
        </w:rPr>
        <w:t>的是，</w:t>
      </w:r>
      <w:r>
        <w:rPr>
          <w:rFonts w:hint="eastAsia"/>
        </w:rPr>
        <w:t>根据WONG论基础理论，</w:t>
      </w:r>
      <w:r w:rsidR="00FC0A54">
        <w:rPr>
          <w:rFonts w:hint="eastAsia"/>
        </w:rPr>
        <w:t>界内存在体总难免存有</w:t>
      </w:r>
      <w:r>
        <w:rPr>
          <w:rFonts w:hint="eastAsia"/>
        </w:rPr>
        <w:t>YA和者</w:t>
      </w:r>
      <w:proofErr w:type="gramStart"/>
      <w:r>
        <w:rPr>
          <w:rFonts w:hint="eastAsia"/>
        </w:rPr>
        <w:t>或际交</w:t>
      </w:r>
      <w:proofErr w:type="gramEnd"/>
      <w:r>
        <w:rPr>
          <w:rFonts w:hint="eastAsia"/>
        </w:rPr>
        <w:t>与交际者，交集总会</w:t>
      </w:r>
      <w:r w:rsidR="00FC0A54">
        <w:rPr>
          <w:rFonts w:hint="eastAsia"/>
        </w:rPr>
        <w:t>发生，总会相互理解与疏解之间的矛盾；自动际遇</w:t>
      </w:r>
      <w:proofErr w:type="gramStart"/>
      <w:r w:rsidR="00FC0A54">
        <w:rPr>
          <w:rFonts w:hint="eastAsia"/>
        </w:rPr>
        <w:t>疏解指</w:t>
      </w:r>
      <w:proofErr w:type="gramEnd"/>
      <w:r w:rsidR="00FC0A54">
        <w:rPr>
          <w:rFonts w:hint="eastAsia"/>
        </w:rPr>
        <w:t>的是</w:t>
      </w:r>
      <w:r w:rsidR="00862E50">
        <w:rPr>
          <w:rFonts w:hint="eastAsia"/>
        </w:rPr>
        <w:t>，在存活过程中会不经意或主动随际遇去反思或疏解它，基础点事基于隧道并行际交于它。</w:t>
      </w:r>
    </w:p>
    <w:p w:rsidR="00862E50" w:rsidRDefault="00862E50">
      <w:r>
        <w:rPr>
          <w:rFonts w:hint="eastAsia"/>
        </w:rPr>
        <w:t>如，健忘症、冷战、精神疾病住院的隔离禁闭措施。</w:t>
      </w:r>
    </w:p>
    <w:p w:rsidR="00862E50" w:rsidRDefault="00862E50">
      <w:pPr>
        <w:rPr>
          <w:noProof/>
        </w:rPr>
      </w:pPr>
      <w:r>
        <w:rPr>
          <w:rFonts w:hint="eastAsia"/>
        </w:rPr>
        <w:t>简单通俗讲，有些矛盾和误会误解，</w:t>
      </w:r>
      <w:r>
        <w:rPr>
          <w:rFonts w:hint="eastAsia"/>
          <w:noProof/>
        </w:rPr>
        <w:t>可以拉开距离，从而清醒理智地解决之。</w:t>
      </w:r>
    </w:p>
    <w:p w:rsidR="00862E50" w:rsidRDefault="00862E50">
      <w:pPr>
        <w:rPr>
          <w:noProof/>
        </w:rPr>
      </w:pPr>
    </w:p>
    <w:p w:rsidR="00862E50" w:rsidRDefault="00862E50">
      <w:pPr>
        <w:rPr>
          <w:noProof/>
        </w:rPr>
      </w:pPr>
    </w:p>
    <w:p w:rsidR="00862E50" w:rsidRDefault="00956EB2">
      <w:pPr>
        <w:rPr>
          <w:noProof/>
        </w:rPr>
      </w:pPr>
      <w:r>
        <w:rPr>
          <w:rFonts w:hint="eastAsia"/>
          <w:noProof/>
        </w:rPr>
        <w:t>高阶机制存且浮现原则</w:t>
      </w:r>
      <w:r w:rsidR="00862E50">
        <w:rPr>
          <w:rFonts w:hint="eastAsia"/>
          <w:noProof/>
        </w:rPr>
        <w:t>：</w:t>
      </w:r>
      <w:r>
        <w:rPr>
          <w:rFonts w:hint="eastAsia"/>
          <w:noProof/>
        </w:rPr>
        <w:t>全称为“自我稳衡稳安机制之失衡紊乱之高阶YA者相应机制存且应低阶上抛或监控异常而浮现原则”，</w:t>
      </w:r>
      <w:r w:rsidR="00862E50">
        <w:rPr>
          <w:rFonts w:hint="eastAsia"/>
          <w:noProof/>
        </w:rPr>
        <w:t>当前阶或者说当前对象体制不得承之载之，必然有高阶YA者相应的自我维衡稳安机制去稳衡稳安之</w:t>
      </w:r>
      <w:r>
        <w:rPr>
          <w:rFonts w:hint="eastAsia"/>
          <w:noProof/>
        </w:rPr>
        <w:t>。</w:t>
      </w:r>
    </w:p>
    <w:p w:rsidR="00956EB2" w:rsidRDefault="00956EB2" w:rsidP="00956EB2">
      <w:pPr>
        <w:pStyle w:val="a7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高阶：阶的DANG向可正可负。</w:t>
      </w:r>
    </w:p>
    <w:p w:rsidR="00956EB2" w:rsidRPr="00862E50" w:rsidRDefault="00956EB2" w:rsidP="00956EB2">
      <w:r>
        <w:rPr>
          <w:rFonts w:hint="eastAsia"/>
        </w:rPr>
        <w:t>2、通俗讲，有问题总有人解决，当前人力和物力解决不了，自有更高级的去解决。</w:t>
      </w:r>
    </w:p>
    <w:p w:rsidR="000F7A36" w:rsidRDefault="000F7A36"/>
    <w:p w:rsidR="001F4E66" w:rsidRDefault="001F4E66"/>
    <w:p w:rsidR="00B9516B" w:rsidRDefault="00B9516B">
      <w:r>
        <w:rPr>
          <w:rFonts w:hint="eastAsia"/>
        </w:rPr>
        <w:t>存在</w:t>
      </w:r>
      <w:proofErr w:type="gramStart"/>
      <w:r>
        <w:rPr>
          <w:rFonts w:hint="eastAsia"/>
        </w:rPr>
        <w:t>体不过之</w:t>
      </w:r>
      <w:proofErr w:type="gramEnd"/>
      <w:r>
        <w:rPr>
          <w:rFonts w:hint="eastAsia"/>
        </w:rPr>
        <w:t>不跨界或不离本（元）：存在体，若其所在的原界本，所专属与附属积蓄积累不足，或所承载的NUAN者不过之，则不会跨界；若本者（元为本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单元源元）还可</w:t>
      </w:r>
      <w:r w:rsidR="004C5FE1">
        <w:rPr>
          <w:rFonts w:hint="eastAsia"/>
        </w:rPr>
        <w:t>赖靠，还</w:t>
      </w:r>
      <w:proofErr w:type="gramStart"/>
      <w:r w:rsidR="004C5FE1">
        <w:rPr>
          <w:rFonts w:hint="eastAsia"/>
        </w:rPr>
        <w:t>可纳容之</w:t>
      </w:r>
      <w:proofErr w:type="gramEnd"/>
      <w:r w:rsidR="004C5FE1">
        <w:rPr>
          <w:rFonts w:hint="eastAsia"/>
        </w:rPr>
        <w:t>且无需弃之，则不离其本（元）。</w:t>
      </w:r>
    </w:p>
    <w:p w:rsidR="005E6007" w:rsidRDefault="005E6007"/>
    <w:p w:rsidR="001F4E66" w:rsidRDefault="008B66EF">
      <w:r>
        <w:rPr>
          <w:rFonts w:hint="eastAsia"/>
        </w:rPr>
        <w:t>4</w:t>
      </w:r>
      <w:r>
        <w:t>5</w:t>
      </w:r>
      <w:r>
        <w:rPr>
          <w:rFonts w:hint="eastAsia"/>
        </w:rPr>
        <w:t>度原则</w:t>
      </w:r>
      <w:r w:rsidR="00B9516B">
        <w:rPr>
          <w:rFonts w:hint="eastAsia"/>
        </w:rPr>
        <w:t>之界内存在</w:t>
      </w:r>
      <w:proofErr w:type="gramStart"/>
      <w:r w:rsidR="00B9516B">
        <w:rPr>
          <w:rFonts w:hint="eastAsia"/>
        </w:rPr>
        <w:t>体不过之不会跨元</w:t>
      </w:r>
      <w:proofErr w:type="gramEnd"/>
      <w:r w:rsidR="00B9516B">
        <w:rPr>
          <w:rFonts w:hint="eastAsia"/>
        </w:rPr>
        <w:t>凸显原则</w:t>
      </w:r>
      <w:r w:rsidR="004C5FE1">
        <w:rPr>
          <w:rFonts w:hint="eastAsia"/>
        </w:rPr>
        <w:t>：</w:t>
      </w:r>
      <w:r w:rsidR="005E6007">
        <w:rPr>
          <w:rFonts w:hint="eastAsia"/>
        </w:rPr>
        <w:t>根据“存在体不过之不跨界或不离本（元）”可得此原则。</w:t>
      </w:r>
      <w:r w:rsidR="004C5FE1">
        <w:rPr>
          <w:rFonts w:hint="eastAsia"/>
        </w:rPr>
        <w:t>一般，GM主义还是普遍的，可缩小为此原则而更实用</w:t>
      </w:r>
      <w:r w:rsidR="00B9516B">
        <w:rPr>
          <w:rFonts w:hint="eastAsia"/>
        </w:rPr>
        <w:t>。</w:t>
      </w:r>
    </w:p>
    <w:p w:rsidR="001F4E66" w:rsidRDefault="001F4E66"/>
    <w:p w:rsidR="008B66EF" w:rsidRDefault="008B66EF" w:rsidP="008B66EF">
      <w:r>
        <w:rPr>
          <w:rFonts w:hint="eastAsia"/>
        </w:rPr>
        <w:t>意GIN物之三元之界内存在</w:t>
      </w:r>
      <w:proofErr w:type="gramStart"/>
      <w:r>
        <w:rPr>
          <w:rFonts w:hint="eastAsia"/>
        </w:rPr>
        <w:t>体不过之不会跨元</w:t>
      </w:r>
      <w:proofErr w:type="gramEnd"/>
      <w:r>
        <w:rPr>
          <w:rFonts w:hint="eastAsia"/>
        </w:rPr>
        <w:t xml:space="preserve">凸显原则：根据“存在体不过之不跨界或不离本（元）”可得此原则。意界内的意识体之间之运作运转不过之，不会发生GIN者凸显，以此排列组合于意、GIN、物，而且三元可拓展为 </w:t>
      </w:r>
      <w:r>
        <w:t xml:space="preserve"> </w:t>
      </w:r>
      <w:r>
        <w:rPr>
          <w:rFonts w:hint="eastAsia"/>
        </w:rPr>
        <w:t>物 ----</w:t>
      </w:r>
      <w:r>
        <w:t xml:space="preserve"> </w:t>
      </w:r>
      <w:r>
        <w:rPr>
          <w:rFonts w:hint="eastAsia"/>
        </w:rPr>
        <w:t>GIN</w:t>
      </w:r>
      <w:r>
        <w:t xml:space="preserve"> </w:t>
      </w:r>
      <w:r>
        <w:rPr>
          <w:rFonts w:hint="eastAsia"/>
        </w:rPr>
        <w:t>--</w:t>
      </w:r>
      <w:r>
        <w:sym w:font="Wingdings" w:char="F0E0"/>
      </w:r>
      <w:r>
        <w:t xml:space="preserve"> </w:t>
      </w:r>
      <w:r>
        <w:rPr>
          <w:rFonts w:hint="eastAsia"/>
        </w:rPr>
        <w:t>意 --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意之觉 </w:t>
      </w:r>
      <w:r>
        <w:t xml:space="preserve"> </w:t>
      </w:r>
      <w:r>
        <w:rPr>
          <w:rFonts w:hint="eastAsia"/>
        </w:rPr>
        <w:t>--</w:t>
      </w:r>
      <w:r>
        <w:sym w:font="Wingdings" w:char="F0E0"/>
      </w:r>
      <w:r>
        <w:t xml:space="preserve"> …… </w:t>
      </w:r>
      <w:r>
        <w:rPr>
          <w:rFonts w:hint="eastAsia"/>
        </w:rPr>
        <w:t>意之觉之意--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意之觉 </w:t>
      </w:r>
      <w:r>
        <w:t xml:space="preserve"> </w:t>
      </w:r>
      <w:r>
        <w:rPr>
          <w:rFonts w:hint="eastAsia"/>
        </w:rPr>
        <w:t>--</w:t>
      </w:r>
      <w:r>
        <w:sym w:font="Wingdings" w:char="F0E0"/>
      </w:r>
      <w:r>
        <w:t xml:space="preserve"> </w:t>
      </w:r>
      <w:r>
        <w:rPr>
          <w:rFonts w:hint="eastAsia"/>
        </w:rPr>
        <w:t>（与此意之觉的质本性</w:t>
      </w:r>
      <w:proofErr w:type="gramStart"/>
      <w:r>
        <w:rPr>
          <w:rFonts w:hint="eastAsia"/>
        </w:rPr>
        <w:t>可临阶的</w:t>
      </w:r>
      <w:proofErr w:type="gramEnd"/>
      <w:r>
        <w:rPr>
          <w:rFonts w:hint="eastAsia"/>
        </w:rPr>
        <w:t>）物</w:t>
      </w:r>
    </w:p>
    <w:p w:rsidR="001F4E66" w:rsidRPr="008B66EF" w:rsidRDefault="001F4E66"/>
    <w:p w:rsidR="001F4E66" w:rsidRDefault="001F4E66"/>
    <w:p w:rsidR="00BA373D" w:rsidRDefault="00631FFB" w:rsidP="00BA373D">
      <w:r>
        <w:rPr>
          <w:rFonts w:hint="eastAsia"/>
        </w:rPr>
        <w:t>时DANG坐标系：</w:t>
      </w:r>
      <w:r w:rsidR="005A1921">
        <w:rPr>
          <w:rFonts w:hint="eastAsia"/>
        </w:rPr>
        <w:t>也称为人生隧道坐标系，</w:t>
      </w:r>
      <w:r>
        <w:rPr>
          <w:rFonts w:hint="eastAsia"/>
        </w:rPr>
        <w:t>基本上，“当前意GIN由之于眼界（视野、意界和心界）原则”</w:t>
      </w:r>
      <w:r w:rsidR="00EF1A61">
        <w:rPr>
          <w:rFonts w:hint="eastAsia"/>
        </w:rPr>
        <w:t>（可定个原则）</w:t>
      </w:r>
      <w:r>
        <w:rPr>
          <w:rFonts w:hint="eastAsia"/>
        </w:rPr>
        <w:t>为道体为阶。</w:t>
      </w:r>
    </w:p>
    <w:p w:rsidR="00631FFB" w:rsidRDefault="00631FFB" w:rsidP="00BA373D">
      <w:r>
        <w:rPr>
          <w:rFonts w:hint="eastAsia"/>
        </w:rPr>
        <w:t>1、</w:t>
      </w:r>
      <w:r w:rsidR="00EB40BF">
        <w:rPr>
          <w:rFonts w:hint="eastAsia"/>
        </w:rPr>
        <w:t>坐标系</w:t>
      </w:r>
      <w:r>
        <w:rPr>
          <w:rFonts w:hint="eastAsia"/>
        </w:rPr>
        <w:t>图像</w:t>
      </w:r>
      <w:r w:rsidR="00EB40BF">
        <w:rPr>
          <w:rFonts w:hint="eastAsia"/>
        </w:rPr>
        <w:t>：</w:t>
      </w:r>
      <w:r>
        <w:rPr>
          <w:rFonts w:hint="eastAsia"/>
        </w:rPr>
        <w:t>射线、线上的点、以点划多个半径不同的同心圆。</w:t>
      </w:r>
    </w:p>
    <w:p w:rsidR="00844411" w:rsidRDefault="00631FFB" w:rsidP="00BA373D">
      <w:r>
        <w:t>2</w:t>
      </w:r>
      <w:r>
        <w:rPr>
          <w:rFonts w:hint="eastAsia"/>
        </w:rPr>
        <w:t>、描述：</w:t>
      </w:r>
      <w:r w:rsidR="00EB40BF">
        <w:rPr>
          <w:rFonts w:hint="eastAsia"/>
        </w:rPr>
        <w:t>时间隧道为一向右的射线，取射线某一点为原点或原始点画圆，每个圆为一个当前时间点由元者引发</w:t>
      </w:r>
      <w:proofErr w:type="gramStart"/>
      <w:r w:rsidR="00EB40BF">
        <w:rPr>
          <w:rFonts w:hint="eastAsia"/>
        </w:rPr>
        <w:t>的意界或</w:t>
      </w:r>
      <w:proofErr w:type="gramEnd"/>
      <w:r w:rsidR="00EB40BF">
        <w:rPr>
          <w:rFonts w:hint="eastAsia"/>
        </w:rPr>
        <w:t>意者，分别为元者、阶者、前界、原界、生活圈、人生阶段、</w:t>
      </w:r>
      <w:proofErr w:type="gramStart"/>
      <w:r w:rsidR="00EB40BF">
        <w:rPr>
          <w:rFonts w:hint="eastAsia"/>
        </w:rPr>
        <w:t>物界人生</w:t>
      </w:r>
      <w:proofErr w:type="gramEnd"/>
      <w:r w:rsidR="00EB40BF">
        <w:rPr>
          <w:rFonts w:hint="eastAsia"/>
        </w:rPr>
        <w:t>、</w:t>
      </w:r>
      <w:proofErr w:type="gramStart"/>
      <w:r w:rsidR="00EB40BF">
        <w:rPr>
          <w:rFonts w:hint="eastAsia"/>
        </w:rPr>
        <w:t>体身生亡</w:t>
      </w:r>
      <w:proofErr w:type="gramEnd"/>
      <w:r w:rsidR="00EB40BF">
        <w:rPr>
          <w:rFonts w:hint="eastAsia"/>
        </w:rPr>
        <w:t>等。</w:t>
      </w:r>
    </w:p>
    <w:p w:rsidR="00844411" w:rsidRDefault="00631FFB" w:rsidP="00BA373D">
      <w:r>
        <w:rPr>
          <w:rFonts w:hint="eastAsia"/>
        </w:rPr>
        <w:t>1）</w:t>
      </w:r>
      <w:r w:rsidR="00844411">
        <w:rPr>
          <w:rFonts w:hint="eastAsia"/>
        </w:rPr>
        <w:t>射线，指的是人生隧道的坐标轴，是物元、物者、</w:t>
      </w:r>
      <w:proofErr w:type="gramStart"/>
      <w:r w:rsidR="00844411">
        <w:rPr>
          <w:rFonts w:hint="eastAsia"/>
        </w:rPr>
        <w:t>物界等</w:t>
      </w:r>
      <w:proofErr w:type="gramEnd"/>
      <w:r w:rsidR="00844411">
        <w:rPr>
          <w:rFonts w:hint="eastAsia"/>
        </w:rPr>
        <w:t>物者的坐标。</w:t>
      </w:r>
    </w:p>
    <w:p w:rsidR="00EB40BF" w:rsidRDefault="00631FFB" w:rsidP="00BA373D">
      <w:r>
        <w:t>2</w:t>
      </w:r>
      <w:r>
        <w:rPr>
          <w:rFonts w:hint="eastAsia"/>
        </w:rPr>
        <w:t>）</w:t>
      </w:r>
      <w:r w:rsidR="00844411">
        <w:rPr>
          <w:rFonts w:hint="eastAsia"/>
        </w:rPr>
        <w:t>圆圈只是指一个界者或界者之间做下比较。</w:t>
      </w:r>
    </w:p>
    <w:p w:rsidR="00BA373D" w:rsidRDefault="00631FFB" w:rsidP="00BA373D">
      <w:r>
        <w:t>3</w:t>
      </w:r>
      <w:r>
        <w:rPr>
          <w:rFonts w:hint="eastAsia"/>
        </w:rPr>
        <w:t>）</w:t>
      </w:r>
      <w:r w:rsidR="00BA373D">
        <w:rPr>
          <w:rFonts w:hint="eastAsia"/>
        </w:rPr>
        <w:t>元者为意GIN与物之际交，此人</w:t>
      </w:r>
      <w:proofErr w:type="gramStart"/>
      <w:r w:rsidR="00BA373D">
        <w:rPr>
          <w:rFonts w:hint="eastAsia"/>
        </w:rPr>
        <w:t>生时间先所在</w:t>
      </w:r>
      <w:proofErr w:type="gramEnd"/>
      <w:r w:rsidR="00BA373D">
        <w:rPr>
          <w:rFonts w:hint="eastAsia"/>
        </w:rPr>
        <w:t>的点和</w:t>
      </w:r>
      <w:proofErr w:type="gramStart"/>
      <w:r w:rsidR="00BA373D">
        <w:rPr>
          <w:rFonts w:hint="eastAsia"/>
        </w:rPr>
        <w:t>物者</w:t>
      </w:r>
      <w:proofErr w:type="gramEnd"/>
      <w:r w:rsidR="00BA373D">
        <w:rPr>
          <w:rFonts w:hint="eastAsia"/>
        </w:rPr>
        <w:t>。</w:t>
      </w:r>
    </w:p>
    <w:p w:rsidR="00631FFB" w:rsidRDefault="00631FFB" w:rsidP="00BA373D">
      <w:r>
        <w:t>4</w:t>
      </w:r>
      <w:r>
        <w:rPr>
          <w:rFonts w:hint="eastAsia"/>
        </w:rPr>
        <w:t>）原界之外：生活圈、人生阶段、</w:t>
      </w:r>
      <w:proofErr w:type="gramStart"/>
      <w:r>
        <w:rPr>
          <w:rFonts w:hint="eastAsia"/>
        </w:rPr>
        <w:t>物界人生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体身生亡</w:t>
      </w:r>
      <w:proofErr w:type="gramEnd"/>
      <w:r>
        <w:rPr>
          <w:rFonts w:hint="eastAsia"/>
        </w:rPr>
        <w:t>等都归为原界之外。</w:t>
      </w:r>
    </w:p>
    <w:p w:rsidR="00844411" w:rsidRDefault="00844411" w:rsidP="00BA373D">
      <w:r>
        <w:rPr>
          <w:rFonts w:hint="eastAsia"/>
        </w:rPr>
        <w:t>可根据需要定制界者。</w:t>
      </w:r>
    </w:p>
    <w:p w:rsidR="001F4E66" w:rsidRDefault="002870C6" w:rsidP="00912C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原界和WONG界：</w:t>
      </w:r>
    </w:p>
    <w:p w:rsidR="002870C6" w:rsidRDefault="002870C6" w:rsidP="002870C6">
      <w:pPr>
        <w:pStyle w:val="a7"/>
        <w:ind w:left="360" w:firstLineChars="0" w:firstLine="0"/>
      </w:pPr>
      <w:r>
        <w:rPr>
          <w:rFonts w:hint="eastAsia"/>
        </w:rPr>
        <w:t>1）原界，为一个人当前所在的物界（生活圈、生活、工作、娱乐、交际等）。</w:t>
      </w:r>
    </w:p>
    <w:p w:rsidR="002870C6" w:rsidRPr="00BA373D" w:rsidRDefault="002870C6" w:rsidP="002870C6">
      <w:pPr>
        <w:pStyle w:val="a7"/>
        <w:ind w:left="360" w:firstLineChars="0" w:firstLine="0"/>
      </w:pPr>
      <w:r>
        <w:t>2</w:t>
      </w:r>
      <w:r>
        <w:rPr>
          <w:rFonts w:hint="eastAsia"/>
        </w:rPr>
        <w:t>）当前WONG界，以</w:t>
      </w:r>
      <w:proofErr w:type="gramStart"/>
      <w:r>
        <w:rPr>
          <w:rFonts w:hint="eastAsia"/>
        </w:rPr>
        <w:t>当前物界</w:t>
      </w:r>
      <w:proofErr w:type="gramEnd"/>
      <w:r>
        <w:rPr>
          <w:rFonts w:hint="eastAsia"/>
        </w:rPr>
        <w:t>为点的意界，即，以</w:t>
      </w:r>
      <w:proofErr w:type="gramStart"/>
      <w:r>
        <w:rPr>
          <w:rFonts w:hint="eastAsia"/>
        </w:rPr>
        <w:t>当前物界元</w:t>
      </w:r>
      <w:proofErr w:type="gramEnd"/>
      <w:r>
        <w:rPr>
          <w:rFonts w:hint="eastAsia"/>
        </w:rPr>
        <w:t>者为点而DANG的元者、阶者、前界、原界、生活圈、人生阶段、</w:t>
      </w:r>
      <w:proofErr w:type="gramStart"/>
      <w:r>
        <w:rPr>
          <w:rFonts w:hint="eastAsia"/>
        </w:rPr>
        <w:t>物界人生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体身生亡</w:t>
      </w:r>
      <w:proofErr w:type="gramEnd"/>
      <w:r>
        <w:rPr>
          <w:rFonts w:hint="eastAsia"/>
        </w:rPr>
        <w:t>等。</w:t>
      </w:r>
    </w:p>
    <w:p w:rsidR="001F4E66" w:rsidRDefault="00912CC1">
      <w:r>
        <w:rPr>
          <w:rFonts w:hint="eastAsia"/>
        </w:rPr>
        <w:t>4、眼界：</w:t>
      </w:r>
    </w:p>
    <w:p w:rsidR="00912CC1" w:rsidRDefault="00912CC1">
      <w:r>
        <w:rPr>
          <w:rFonts w:hint="eastAsia"/>
        </w:rPr>
        <w:lastRenderedPageBreak/>
        <w:t>1）</w:t>
      </w:r>
      <w:proofErr w:type="gramStart"/>
      <w:r>
        <w:rPr>
          <w:rFonts w:hint="eastAsia"/>
        </w:rPr>
        <w:t>物界</w:t>
      </w:r>
      <w:r w:rsidR="00673DA4">
        <w:rPr>
          <w:rFonts w:hint="eastAsia"/>
        </w:rPr>
        <w:t>直接</w:t>
      </w:r>
      <w:proofErr w:type="gramEnd"/>
      <w:r w:rsidR="00127E45">
        <w:rPr>
          <w:rFonts w:hint="eastAsia"/>
        </w:rPr>
        <w:t>衍生的</w:t>
      </w:r>
      <w:r>
        <w:rPr>
          <w:rFonts w:hint="eastAsia"/>
        </w:rPr>
        <w:t>视野、体觉、</w:t>
      </w:r>
      <w:proofErr w:type="gramStart"/>
      <w:r>
        <w:rPr>
          <w:rFonts w:hint="eastAsia"/>
        </w:rPr>
        <w:t>体身物界反应</w:t>
      </w:r>
      <w:proofErr w:type="gramEnd"/>
      <w:r>
        <w:rPr>
          <w:rFonts w:hint="eastAsia"/>
        </w:rPr>
        <w:t>等物性</w:t>
      </w:r>
      <w:proofErr w:type="gramStart"/>
      <w:r w:rsidR="00E42F8D">
        <w:rPr>
          <w:rFonts w:hint="eastAsia"/>
        </w:rPr>
        <w:t>或链性</w:t>
      </w:r>
      <w:proofErr w:type="gramEnd"/>
      <w:r>
        <w:rPr>
          <w:rFonts w:hint="eastAsia"/>
        </w:rPr>
        <w:t>意识体。</w:t>
      </w:r>
    </w:p>
    <w:p w:rsidR="00912CC1" w:rsidRDefault="00912CC1">
      <w:r>
        <w:rPr>
          <w:rFonts w:hint="eastAsia"/>
        </w:rPr>
        <w:t>2）心界：非</w:t>
      </w:r>
      <w:proofErr w:type="gramStart"/>
      <w:r w:rsidR="00127E45">
        <w:rPr>
          <w:rFonts w:hint="eastAsia"/>
        </w:rPr>
        <w:t>物界</w:t>
      </w:r>
      <w:r w:rsidR="00673DA4">
        <w:rPr>
          <w:rFonts w:hint="eastAsia"/>
        </w:rPr>
        <w:t>直接</w:t>
      </w:r>
      <w:proofErr w:type="gramEnd"/>
      <w:r w:rsidR="00127E45">
        <w:rPr>
          <w:rFonts w:hint="eastAsia"/>
        </w:rPr>
        <w:t>衍生的</w:t>
      </w:r>
      <w:r>
        <w:rPr>
          <w:rFonts w:hint="eastAsia"/>
        </w:rPr>
        <w:t>意识体。</w:t>
      </w:r>
    </w:p>
    <w:p w:rsidR="001F4E66" w:rsidRDefault="003B6F5E">
      <w:r>
        <w:rPr>
          <w:rFonts w:hint="eastAsia"/>
        </w:rPr>
        <w:t>5、定为原则：当前意GIN由之于眼界（视野、</w:t>
      </w:r>
      <w:proofErr w:type="gramStart"/>
      <w:r>
        <w:rPr>
          <w:rFonts w:hint="eastAsia"/>
        </w:rPr>
        <w:t>意界和</w:t>
      </w:r>
      <w:proofErr w:type="gramEnd"/>
      <w:r>
        <w:rPr>
          <w:rFonts w:hint="eastAsia"/>
        </w:rPr>
        <w:t>心界）原则。</w:t>
      </w:r>
    </w:p>
    <w:p w:rsidR="003B6F5E" w:rsidRDefault="003B6F5E">
      <w:r>
        <w:rPr>
          <w:rFonts w:hint="eastAsia"/>
        </w:rPr>
        <w:t>也可泛化为其它原则，如，存在体之体</w:t>
      </w:r>
      <w:proofErr w:type="gramStart"/>
      <w:r>
        <w:rPr>
          <w:rFonts w:hint="eastAsia"/>
        </w:rPr>
        <w:t>者必时</w:t>
      </w:r>
      <w:proofErr w:type="gramEnd"/>
      <w:r>
        <w:rPr>
          <w:rFonts w:hint="eastAsia"/>
        </w:rPr>
        <w:t>DANG原则、GIN之时DANG原则、人之时DANG原则、主观意识时DANG原则。</w:t>
      </w:r>
    </w:p>
    <w:p w:rsidR="003B6F5E" w:rsidRDefault="003B6F5E"/>
    <w:p w:rsidR="001F4E66" w:rsidRDefault="001F4E66"/>
    <w:p w:rsidR="001F4E66" w:rsidRDefault="008A04FB">
      <w:r>
        <w:rPr>
          <w:rFonts w:hint="eastAsia"/>
        </w:rPr>
        <w:t>QIN量：道体</w:t>
      </w:r>
      <w:proofErr w:type="gramStart"/>
      <w:r>
        <w:rPr>
          <w:rFonts w:hint="eastAsia"/>
        </w:rPr>
        <w:t>的阶变能量</w:t>
      </w:r>
      <w:proofErr w:type="gramEnd"/>
      <w:r>
        <w:rPr>
          <w:rFonts w:hint="eastAsia"/>
        </w:rPr>
        <w:t>算是QIN能的单位。</w:t>
      </w:r>
    </w:p>
    <w:p w:rsidR="008A04FB" w:rsidRDefault="008A04FB">
      <w:r>
        <w:rPr>
          <w:rFonts w:hint="eastAsia"/>
        </w:rPr>
        <w:t>例如，</w:t>
      </w:r>
      <w:proofErr w:type="gramStart"/>
      <w:r>
        <w:rPr>
          <w:rFonts w:hint="eastAsia"/>
        </w:rPr>
        <w:t>意欲道</w:t>
      </w:r>
      <w:proofErr w:type="gramEnd"/>
      <w:r>
        <w:rPr>
          <w:rFonts w:hint="eastAsia"/>
        </w:rPr>
        <w:t>体被NUAN-QIN，</w:t>
      </w:r>
      <w:proofErr w:type="gramStart"/>
      <w:r>
        <w:rPr>
          <w:rFonts w:hint="eastAsia"/>
        </w:rPr>
        <w:t>阶变能量</w:t>
      </w:r>
      <w:proofErr w:type="gramEnd"/>
      <w:r>
        <w:rPr>
          <w:rFonts w:hint="eastAsia"/>
        </w:rPr>
        <w:t>随着</w:t>
      </w:r>
      <w:proofErr w:type="gramStart"/>
      <w:r>
        <w:rPr>
          <w:rFonts w:hint="eastAsia"/>
        </w:rPr>
        <w:t>道体阶阶地</w:t>
      </w:r>
      <w:proofErr w:type="gramEnd"/>
      <w:r>
        <w:rPr>
          <w:rFonts w:hint="eastAsia"/>
        </w:rPr>
        <w:t>持续DANG之，或负向增之或骤变，</w:t>
      </w:r>
      <w:r w:rsidR="00207BBC">
        <w:rPr>
          <w:rFonts w:hint="eastAsia"/>
        </w:rPr>
        <w:t>能量增大于减，</w:t>
      </w:r>
      <w:r>
        <w:rPr>
          <w:rFonts w:hint="eastAsia"/>
        </w:rPr>
        <w:t>终致使意或GIN容突变</w:t>
      </w:r>
      <w:r w:rsidR="00F9551C">
        <w:rPr>
          <w:rFonts w:hint="eastAsia"/>
        </w:rPr>
        <w:t>或过之</w:t>
      </w:r>
      <w:r>
        <w:rPr>
          <w:rFonts w:hint="eastAsia"/>
        </w:rPr>
        <w:t>，从而负面心理心情情绪产生与过之过度过载。</w:t>
      </w:r>
    </w:p>
    <w:p w:rsidR="001F4E66" w:rsidRDefault="001F4E66"/>
    <w:p w:rsidR="001F4E66" w:rsidRPr="00F9551C" w:rsidRDefault="001F4E66"/>
    <w:p w:rsidR="001F4E66" w:rsidRPr="00E60F7A" w:rsidRDefault="00E60F7A">
      <w:r>
        <w:rPr>
          <w:rFonts w:hint="eastAsia"/>
        </w:rPr>
        <w:t>GIN者触发原则：感觉感受为体身（物或物者）与意识（意或意之觉）的观察监控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的信息触发者，由GIN者而动才最简单便捷，若化为合理的本能自然大好，此原则的自动性或下意识性最为赞扬与推崇。WONG和GANG皆有此原则。</w:t>
      </w:r>
    </w:p>
    <w:p w:rsidR="001F4E66" w:rsidRPr="00E60F7A" w:rsidRDefault="001F4E66"/>
    <w:p w:rsidR="001F4E66" w:rsidRDefault="001F4E66"/>
    <w:p w:rsidR="001F4E66" w:rsidRDefault="00BF2776">
      <w:r>
        <w:rPr>
          <w:rFonts w:hint="eastAsia"/>
        </w:rPr>
        <w:t>至少一元原则：全称为“意或GIN之元之必存且可多元原则”，</w:t>
      </w:r>
      <w:r w:rsidR="004F5B5F">
        <w:rPr>
          <w:rFonts w:hint="eastAsia"/>
        </w:rPr>
        <w:t>主观意识、意或心之对象、意元、GIN元、意GIN之元、体</w:t>
      </w:r>
      <w:proofErr w:type="gramStart"/>
      <w:r w:rsidR="004F5B5F">
        <w:rPr>
          <w:rFonts w:hint="eastAsia"/>
        </w:rPr>
        <w:t>象</w:t>
      </w:r>
      <w:proofErr w:type="gramEnd"/>
      <w:r w:rsidR="004F5B5F">
        <w:rPr>
          <w:rFonts w:hint="eastAsia"/>
        </w:rPr>
        <w:t>等之元者，必</w:t>
      </w:r>
      <w:proofErr w:type="gramStart"/>
      <w:r w:rsidR="004F5B5F">
        <w:rPr>
          <w:rFonts w:hint="eastAsia"/>
        </w:rPr>
        <w:t>存有且</w:t>
      </w:r>
      <w:proofErr w:type="gramEnd"/>
      <w:r w:rsidR="004F5B5F">
        <w:rPr>
          <w:rFonts w:hint="eastAsia"/>
        </w:rPr>
        <w:t>可多元共存。一般为前意识境界且遵循三阶理论。</w:t>
      </w:r>
    </w:p>
    <w:p w:rsidR="004F5B5F" w:rsidRDefault="004F5B5F"/>
    <w:p w:rsidR="008C599B" w:rsidRDefault="008C599B"/>
    <w:p w:rsidR="004F5B5F" w:rsidRDefault="004F5B5F">
      <w:r>
        <w:rPr>
          <w:rFonts w:hint="eastAsia"/>
        </w:rPr>
        <w:t>QIN向（DANG向）之意由道GIN维衡原则：意由道，GIN维衡，QIN行其势其量其能。</w:t>
      </w:r>
    </w:p>
    <w:p w:rsidR="001F4E66" w:rsidRDefault="001F4E66"/>
    <w:p w:rsidR="001F4E66" w:rsidRDefault="001F4E66"/>
    <w:p w:rsidR="001F4E66" w:rsidRDefault="00501CF1">
      <w:r>
        <w:rPr>
          <w:rFonts w:hint="eastAsia"/>
        </w:rPr>
        <w:t>意或GIN之交集、</w:t>
      </w:r>
      <w:proofErr w:type="gramStart"/>
      <w:r>
        <w:rPr>
          <w:rFonts w:hint="eastAsia"/>
        </w:rPr>
        <w:t>聚性和贞持</w:t>
      </w:r>
      <w:proofErr w:type="gramEnd"/>
      <w:r>
        <w:rPr>
          <w:rFonts w:hint="eastAsia"/>
        </w:rPr>
        <w:t xml:space="preserve">性 </w:t>
      </w:r>
      <w:r w:rsidR="00B67AEC">
        <w:rPr>
          <w:rFonts w:hint="eastAsia"/>
        </w:rPr>
        <w:t>--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通感的主要元（因）素 ----</w:t>
      </w:r>
      <w:r w:rsidR="00B67AEC">
        <w:t xml:space="preserve"> </w:t>
      </w:r>
      <w:r>
        <w:rPr>
          <w:rFonts w:hint="eastAsia"/>
        </w:rPr>
        <w:t>以此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消</w:t>
      </w:r>
      <w:proofErr w:type="gramStart"/>
      <w:r w:rsidR="00CE2A84">
        <w:rPr>
          <w:rFonts w:hint="eastAsia"/>
        </w:rPr>
        <w:t>滞止蔽封</w:t>
      </w:r>
      <w:proofErr w:type="gramEnd"/>
      <w:r>
        <w:rPr>
          <w:rFonts w:hint="eastAsia"/>
        </w:rPr>
        <w:t>之。</w:t>
      </w:r>
    </w:p>
    <w:p w:rsidR="001F4E66" w:rsidRPr="00501CF1" w:rsidRDefault="00501CF1">
      <w:r>
        <w:rPr>
          <w:rFonts w:hint="eastAsia"/>
        </w:rPr>
        <w:t>其中的聚性：主要是质本性、通达性、普通普遍性、常者而通俗性等。</w:t>
      </w:r>
    </w:p>
    <w:p w:rsidR="001F4E66" w:rsidRPr="00501CF1" w:rsidRDefault="001F4E66"/>
    <w:p w:rsidR="001F4E66" w:rsidRDefault="001F4E66"/>
    <w:p w:rsidR="001F4E66" w:rsidRDefault="00501CF1">
      <w:r>
        <w:rPr>
          <w:rFonts w:hint="eastAsia"/>
        </w:rPr>
        <w:t>内心无限原则：意和GIN者在物</w:t>
      </w:r>
      <w:proofErr w:type="gramStart"/>
      <w:r>
        <w:rPr>
          <w:rFonts w:hint="eastAsia"/>
        </w:rPr>
        <w:t>者种种</w:t>
      </w:r>
      <w:proofErr w:type="gramEnd"/>
      <w:r>
        <w:rPr>
          <w:rFonts w:hint="eastAsia"/>
        </w:rPr>
        <w:t>作用与演变变化DANG之，形成无限无穷之人之内心世界的存在。</w:t>
      </w:r>
    </w:p>
    <w:p w:rsidR="001F4E66" w:rsidRDefault="001F4E66"/>
    <w:p w:rsidR="001F4E66" w:rsidRDefault="001F4E66"/>
    <w:p w:rsidR="003A1ABD" w:rsidRDefault="003A1ABD" w:rsidP="003A1ABD">
      <w:r>
        <w:rPr>
          <w:rFonts w:hint="eastAsia"/>
        </w:rPr>
        <w:t>息休（失眠解决）之法：顺其自然，放松精神，清淡意识活动，意识和感觉感受都慢慢地</w:t>
      </w:r>
      <w:r>
        <w:t>DANG为睡眠</w:t>
      </w:r>
      <w:proofErr w:type="gramStart"/>
      <w:r>
        <w:t>或息休状态</w:t>
      </w:r>
      <w:proofErr w:type="gramEnd"/>
      <w:r>
        <w:t>，继而入睡与息休。</w:t>
      </w:r>
    </w:p>
    <w:p w:rsidR="003A1ABD" w:rsidRDefault="003A1ABD" w:rsidP="003A1ABD">
      <w:r>
        <w:t>1、具体实现方法：</w:t>
      </w:r>
    </w:p>
    <w:p w:rsidR="003A1ABD" w:rsidRDefault="003A1ABD" w:rsidP="003A1ABD">
      <w:r>
        <w:t>1）关闭合上主观意识。</w:t>
      </w:r>
    </w:p>
    <w:p w:rsidR="003A1ABD" w:rsidRDefault="003A1ABD" w:rsidP="003A1ABD">
      <w:r>
        <w:t>2）消无意、GIN、意GIN的QIN者（精气神、精神力、逻辑思维等），反时DANG、本我境界相关理论（如，意GIN由心界原则）等等。</w:t>
      </w:r>
    </w:p>
    <w:p w:rsidR="003A1ABD" w:rsidRDefault="003A1ABD" w:rsidP="003A1ABD">
      <w:r>
        <w:t>3）一般并非主动入睡，正常情况下是心里想</w:t>
      </w:r>
      <w:proofErr w:type="gramStart"/>
      <w:r>
        <w:t>着想着</w:t>
      </w:r>
      <w:proofErr w:type="gramEnd"/>
      <w:r>
        <w:t>，偶尔暂停意识活动便入睡了。</w:t>
      </w:r>
    </w:p>
    <w:p w:rsidR="003A1ABD" w:rsidRDefault="003A1ABD" w:rsidP="003A1ABD">
      <w:r>
        <w:rPr>
          <w:rFonts w:hint="eastAsia"/>
        </w:rPr>
        <w:t>上面的</w:t>
      </w:r>
      <w:r>
        <w:t>1）和2）需要同时协作，不一定非要什么都不想、劳累、没有意欲与志者。</w:t>
      </w:r>
    </w:p>
    <w:p w:rsidR="003A1ABD" w:rsidRDefault="003A1ABD" w:rsidP="003A1ABD">
      <w:r>
        <w:t>2、协助的原则或理论：</w:t>
      </w:r>
    </w:p>
    <w:p w:rsidR="003A1ABD" w:rsidRDefault="003A1ABD" w:rsidP="003A1ABD">
      <w:proofErr w:type="gramStart"/>
      <w:r>
        <w:rPr>
          <w:rFonts w:hint="eastAsia"/>
        </w:rPr>
        <w:t>张授内驰</w:t>
      </w:r>
      <w:proofErr w:type="gramEnd"/>
      <w:r>
        <w:rPr>
          <w:rFonts w:hint="eastAsia"/>
        </w:rPr>
        <w:t>原则、马大哈人设原则、时</w:t>
      </w:r>
      <w:r>
        <w:t>DANG理论、意元的应用、意者（体作）归于主观意识</w:t>
      </w:r>
      <w:r>
        <w:lastRenderedPageBreak/>
        <w:t>原则。</w:t>
      </w:r>
    </w:p>
    <w:p w:rsidR="000A33B3" w:rsidRDefault="003A1ABD" w:rsidP="003A1ABD">
      <w:r>
        <w:t>3、注：孩子最会入睡，可参照之参悟之。</w:t>
      </w:r>
    </w:p>
    <w:p w:rsidR="003A1ABD" w:rsidRPr="003A1ABD" w:rsidRDefault="003A1ABD" w:rsidP="003A1ABD">
      <w:pPr>
        <w:rPr>
          <w:rFonts w:hint="eastAsia"/>
        </w:rPr>
      </w:pPr>
    </w:p>
    <w:p w:rsidR="002942D8" w:rsidRDefault="002942D8"/>
    <w:p w:rsidR="002942D8" w:rsidRDefault="002942D8">
      <w:proofErr w:type="gramStart"/>
      <w:r>
        <w:rPr>
          <w:rFonts w:hint="eastAsia"/>
        </w:rPr>
        <w:t>通感意界矛盾</w:t>
      </w:r>
      <w:proofErr w:type="gramEnd"/>
      <w:r>
        <w:rPr>
          <w:rFonts w:hint="eastAsia"/>
        </w:rPr>
        <w:t>（争乱）不尽消原则：欲望心魔和</w:t>
      </w:r>
      <w:proofErr w:type="gramStart"/>
      <w:r>
        <w:rPr>
          <w:rFonts w:hint="eastAsia"/>
        </w:rPr>
        <w:t>势差</w:t>
      </w:r>
      <w:proofErr w:type="gramEnd"/>
      <w:r>
        <w:rPr>
          <w:rFonts w:hint="eastAsia"/>
        </w:rPr>
        <w:t>存通感存，从而矛盾不尽消，争乱即使当前不在，但依然为蛰伏状态。</w:t>
      </w:r>
    </w:p>
    <w:p w:rsidR="002942D8" w:rsidRDefault="002942D8"/>
    <w:p w:rsidR="002942D8" w:rsidRDefault="002942D8"/>
    <w:p w:rsidR="002942D8" w:rsidRPr="00BD2ACB" w:rsidRDefault="00BD2ACB">
      <w:r>
        <w:rPr>
          <w:rFonts w:hint="eastAsia"/>
        </w:rPr>
        <w:t>GUAN之自我维</w:t>
      </w:r>
      <w:proofErr w:type="gramStart"/>
      <w:r>
        <w:rPr>
          <w:rFonts w:hint="eastAsia"/>
        </w:rPr>
        <w:t>衡稳安机制</w:t>
      </w:r>
      <w:proofErr w:type="gramEnd"/>
      <w:r>
        <w:rPr>
          <w:rFonts w:hint="eastAsia"/>
        </w:rPr>
        <w:t>之最大于</w:t>
      </w:r>
      <w:proofErr w:type="gramStart"/>
      <w:r>
        <w:rPr>
          <w:rFonts w:hint="eastAsia"/>
        </w:rPr>
        <w:t>物且意必可</w:t>
      </w:r>
      <w:proofErr w:type="gramEnd"/>
      <w:r>
        <w:rPr>
          <w:rFonts w:hint="eastAsia"/>
        </w:rPr>
        <w:t>转移原则：全称为“（人之）自我稳衡稳安机制应最大化或最大限度于物界且意或GIN至少不影响注意力的转移原则”，授受中，授之于意者及意者道体与体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体作，而且受之于GIN者；</w:t>
      </w:r>
      <w:proofErr w:type="gramStart"/>
      <w:r>
        <w:rPr>
          <w:rFonts w:hint="eastAsia"/>
        </w:rPr>
        <w:t>通感意界只是</w:t>
      </w:r>
      <w:proofErr w:type="gramEnd"/>
      <w:r>
        <w:rPr>
          <w:rFonts w:hint="eastAsia"/>
        </w:rPr>
        <w:t>现实</w:t>
      </w:r>
      <w:r w:rsidR="00925804">
        <w:rPr>
          <w:rFonts w:hint="eastAsia"/>
        </w:rPr>
        <w:t>中（</w:t>
      </w:r>
      <w:proofErr w:type="gramStart"/>
      <w:r w:rsidR="00925804">
        <w:rPr>
          <w:rFonts w:hint="eastAsia"/>
        </w:rPr>
        <w:t>按说应</w:t>
      </w:r>
      <w:proofErr w:type="gramEnd"/>
      <w:r w:rsidR="00925804">
        <w:rPr>
          <w:rFonts w:hint="eastAsia"/>
        </w:rPr>
        <w:t>为现实之外，但放在“现实之中”更好，更不易脱离现实，更多的物性和更少</w:t>
      </w:r>
      <w:proofErr w:type="gramStart"/>
      <w:r w:rsidR="00925804">
        <w:rPr>
          <w:rFonts w:hint="eastAsia"/>
        </w:rPr>
        <w:t>的意性与</w:t>
      </w:r>
      <w:proofErr w:type="gramEnd"/>
      <w:r w:rsidR="00925804">
        <w:rPr>
          <w:rFonts w:hint="eastAsia"/>
        </w:rPr>
        <w:t>GIN性）</w:t>
      </w:r>
      <w:r>
        <w:rPr>
          <w:rFonts w:hint="eastAsia"/>
        </w:rPr>
        <w:t>的另一个夹缝维度，而意识方面的潜意识也为自动化，都不必与无需或可不理会。</w:t>
      </w:r>
    </w:p>
    <w:p w:rsidR="002942D8" w:rsidRDefault="002942D8"/>
    <w:p w:rsidR="002942D8" w:rsidRDefault="002942D8"/>
    <w:p w:rsidR="002942D8" w:rsidRDefault="00CB14CA">
      <w:r>
        <w:rPr>
          <w:rFonts w:hint="eastAsia"/>
        </w:rPr>
        <w:t>前意识自动择选势高者原则：一般，人是下意识的自动地择选界本</w:t>
      </w:r>
      <w:proofErr w:type="gramStart"/>
      <w:r>
        <w:rPr>
          <w:rFonts w:hint="eastAsia"/>
        </w:rPr>
        <w:t>之势且</w:t>
      </w:r>
      <w:proofErr w:type="gramEnd"/>
      <w:r>
        <w:rPr>
          <w:rFonts w:hint="eastAsia"/>
        </w:rPr>
        <w:t>为势高者，择选真实感更强者，择选自己判定的</w:t>
      </w:r>
      <w:r w:rsidR="006642DA">
        <w:rPr>
          <w:rFonts w:hint="eastAsia"/>
        </w:rPr>
        <w:t>益利之势高者（际遇适宜原则下的常者或GM主义下的GM者）</w:t>
      </w:r>
      <w:r>
        <w:rPr>
          <w:rFonts w:hint="eastAsia"/>
        </w:rPr>
        <w:t>。</w:t>
      </w:r>
    </w:p>
    <w:p w:rsidR="002942D8" w:rsidRDefault="002942D8"/>
    <w:p w:rsidR="001F4E66" w:rsidRDefault="001F4E66"/>
    <w:p w:rsidR="001F4E66" w:rsidRDefault="00AD2CAC">
      <w:r>
        <w:rPr>
          <w:rFonts w:hint="eastAsia"/>
        </w:rPr>
        <w:t>解决注意力不集中、感性过强、意或GIN容（易）过之等问题的理论与原则：主观意识唯一性、QIN向（DANG向）之意由道GIN维衡原则、至少一元原则等。</w:t>
      </w:r>
    </w:p>
    <w:p w:rsidR="009E7D86" w:rsidRDefault="009E7D86"/>
    <w:p w:rsidR="009E7D86" w:rsidRDefault="009E7D86"/>
    <w:p w:rsidR="009E7D86" w:rsidRDefault="009E7D86">
      <w:r>
        <w:rPr>
          <w:rFonts w:hint="eastAsia"/>
        </w:rPr>
        <w:t>GIN</w:t>
      </w:r>
      <w:proofErr w:type="gramStart"/>
      <w:r>
        <w:rPr>
          <w:rFonts w:hint="eastAsia"/>
        </w:rPr>
        <w:t>协意畅</w:t>
      </w:r>
      <w:proofErr w:type="gramEnd"/>
      <w:r>
        <w:rPr>
          <w:rFonts w:hint="eastAsia"/>
        </w:rPr>
        <w:t>原则：</w:t>
      </w:r>
      <w:r w:rsidR="008245B1">
        <w:rPr>
          <w:rFonts w:hint="eastAsia"/>
        </w:rPr>
        <w:t xml:space="preserve"> </w:t>
      </w:r>
      <w:r>
        <w:rPr>
          <w:rFonts w:hint="eastAsia"/>
        </w:rPr>
        <w:t>GIN者对相应的意者具有足够的协助协调</w:t>
      </w:r>
      <w:r w:rsidR="008245B1">
        <w:rPr>
          <w:rFonts w:hint="eastAsia"/>
        </w:rPr>
        <w:t>之能之力</w:t>
      </w:r>
      <w:proofErr w:type="gramStart"/>
      <w:r w:rsidR="008245B1">
        <w:rPr>
          <w:rFonts w:hint="eastAsia"/>
        </w:rPr>
        <w:t>和</w:t>
      </w:r>
      <w:r>
        <w:rPr>
          <w:rFonts w:hint="eastAsia"/>
        </w:rPr>
        <w:t>YA和YA</w:t>
      </w:r>
      <w:proofErr w:type="gramEnd"/>
      <w:r>
        <w:rPr>
          <w:rFonts w:hint="eastAsia"/>
        </w:rPr>
        <w:t>合</w:t>
      </w:r>
      <w:r w:rsidR="008245B1">
        <w:rPr>
          <w:rFonts w:hint="eastAsia"/>
        </w:rPr>
        <w:t>衔接之势之成之道</w:t>
      </w:r>
      <w:r>
        <w:rPr>
          <w:rFonts w:hint="eastAsia"/>
        </w:rPr>
        <w:t>，意者与意者之</w:t>
      </w:r>
      <w:proofErr w:type="gramStart"/>
      <w:r>
        <w:rPr>
          <w:rFonts w:hint="eastAsia"/>
        </w:rPr>
        <w:t>道体更顺畅</w:t>
      </w:r>
      <w:proofErr w:type="gramEnd"/>
      <w:r>
        <w:rPr>
          <w:rFonts w:hint="eastAsia"/>
        </w:rPr>
        <w:t>流利</w:t>
      </w:r>
      <w:r w:rsidR="008245B1">
        <w:rPr>
          <w:rFonts w:hint="eastAsia"/>
        </w:rPr>
        <w:t>，如，通常所说的摸着感觉了、在状态、超常发挥、比较顺手等。</w:t>
      </w:r>
      <w:r>
        <w:rPr>
          <w:rFonts w:hint="eastAsia"/>
        </w:rPr>
        <w:t>。</w:t>
      </w:r>
    </w:p>
    <w:p w:rsidR="009E7D86" w:rsidRDefault="009E7D86">
      <w:r>
        <w:rPr>
          <w:rFonts w:hint="eastAsia"/>
        </w:rPr>
        <w:t>对意者，GIN者不协调会产生阻挠、阻障、阻止、拂乱其所为、羁绊、牵扯、迷乱、散漫等</w:t>
      </w:r>
      <w:r w:rsidR="002F5FBB">
        <w:rPr>
          <w:rFonts w:hint="eastAsia"/>
        </w:rPr>
        <w:t>NUAN者之</w:t>
      </w:r>
      <w:r>
        <w:rPr>
          <w:rFonts w:hint="eastAsia"/>
        </w:rPr>
        <w:t>于意识活动及潜意识（尤其前意识）的调出与存储。</w:t>
      </w:r>
      <w:r w:rsidR="002F5FBB">
        <w:rPr>
          <w:rFonts w:hint="eastAsia"/>
        </w:rPr>
        <w:t>如，发挥失常、不顺手等。</w:t>
      </w:r>
    </w:p>
    <w:p w:rsidR="009E7D86" w:rsidRDefault="009E7D86"/>
    <w:p w:rsidR="009E7D86" w:rsidRDefault="009E7D86"/>
    <w:p w:rsidR="00EB001F" w:rsidRDefault="00096013">
      <w:r>
        <w:rPr>
          <w:rFonts w:hint="eastAsia"/>
        </w:rPr>
        <w:t>GUAN之</w:t>
      </w:r>
      <w:proofErr w:type="gramStart"/>
      <w:r>
        <w:rPr>
          <w:rFonts w:hint="eastAsia"/>
        </w:rPr>
        <w:t>抱元守一</w:t>
      </w:r>
      <w:proofErr w:type="gramEnd"/>
      <w:r>
        <w:rPr>
          <w:rFonts w:hint="eastAsia"/>
        </w:rPr>
        <w:t>原则：GUAN论的基本原则之一，稳定地DANG展示必要的，则应抱元（</w:t>
      </w:r>
      <w:proofErr w:type="gramStart"/>
      <w:r>
        <w:rPr>
          <w:rFonts w:hint="eastAsia"/>
        </w:rPr>
        <w:t>元指意</w:t>
      </w:r>
      <w:proofErr w:type="gramEnd"/>
      <w:r>
        <w:rPr>
          <w:rFonts w:hint="eastAsia"/>
        </w:rPr>
        <w:t>元、意或心之对象之元，甚至物之元）且守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（一指所持道体、意欲、</w:t>
      </w:r>
      <w:proofErr w:type="gramStart"/>
      <w:r>
        <w:rPr>
          <w:rFonts w:hint="eastAsia"/>
        </w:rPr>
        <w:t>意欲道</w:t>
      </w:r>
      <w:proofErr w:type="gramEnd"/>
      <w:r>
        <w:rPr>
          <w:rFonts w:hint="eastAsia"/>
        </w:rPr>
        <w:t>体，一般为一个），而且授之而实施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>作，受之而解晰纳入，</w:t>
      </w:r>
      <w:proofErr w:type="gramStart"/>
      <w:r>
        <w:rPr>
          <w:rFonts w:hint="eastAsia"/>
        </w:rPr>
        <w:t>际交际遇</w:t>
      </w:r>
      <w:proofErr w:type="gramEnd"/>
      <w:r>
        <w:rPr>
          <w:rFonts w:hint="eastAsia"/>
        </w:rPr>
        <w:t>而迭代更新之。</w:t>
      </w:r>
    </w:p>
    <w:p w:rsidR="00096013" w:rsidRDefault="00096013"/>
    <w:p w:rsidR="00096013" w:rsidRDefault="00096013"/>
    <w:p w:rsidR="00096013" w:rsidRDefault="00096013">
      <w:r>
        <w:rPr>
          <w:rFonts w:hint="eastAsia"/>
        </w:rPr>
        <w:t>意者（衍生）两格分：根据意GIN物理论，</w:t>
      </w:r>
      <w:r w:rsidR="003A1ABD">
        <w:rPr>
          <w:rFonts w:hint="eastAsia"/>
        </w:rPr>
        <w:t>意者必然有相应的GIN者，而GIN者必然引发相应的意者，两格分之，再根据“</w:t>
      </w:r>
      <w:r w:rsidR="003A1ABD">
        <w:rPr>
          <w:rFonts w:hint="eastAsia"/>
        </w:rPr>
        <w:t xml:space="preserve">意 </w:t>
      </w:r>
      <w:r w:rsidR="003A1ABD">
        <w:sym w:font="Wingdings" w:char="F0DF"/>
      </w:r>
      <w:r w:rsidR="003A1ABD">
        <w:t>-</w:t>
      </w:r>
      <w:r w:rsidR="003A1ABD">
        <w:rPr>
          <w:rFonts w:hint="eastAsia"/>
        </w:rPr>
        <w:t>----</w:t>
      </w:r>
      <w:r w:rsidR="003A1ABD">
        <w:t xml:space="preserve">  </w:t>
      </w:r>
      <w:r w:rsidR="003A1ABD">
        <w:rPr>
          <w:rFonts w:hint="eastAsia"/>
        </w:rPr>
        <w:t>GIN</w:t>
      </w:r>
      <w:r w:rsidR="003A1ABD">
        <w:t xml:space="preserve">  ----</w:t>
      </w:r>
      <w:r w:rsidR="003A1ABD">
        <w:sym w:font="Wingdings" w:char="F0E0"/>
      </w:r>
      <w:r w:rsidR="003A1ABD">
        <w:t xml:space="preserve"> </w:t>
      </w:r>
      <w:r w:rsidR="003A1ABD">
        <w:rPr>
          <w:rFonts w:hint="eastAsia"/>
        </w:rPr>
        <w:t>物</w:t>
      </w:r>
      <w:r w:rsidR="003A1ABD">
        <w:rPr>
          <w:rFonts w:hint="eastAsia"/>
        </w:rPr>
        <w:t>”的关系</w:t>
      </w:r>
      <w:r>
        <w:rPr>
          <w:rFonts w:hint="eastAsia"/>
        </w:rPr>
        <w:t>。</w:t>
      </w:r>
      <w:r w:rsidR="000C03E3">
        <w:rPr>
          <w:rFonts w:hint="eastAsia"/>
        </w:rPr>
        <w:t>从大圈划分成里面的小圈，依次分为物性、GIN性、</w:t>
      </w:r>
      <w:proofErr w:type="gramStart"/>
      <w:r w:rsidR="000C03E3">
        <w:rPr>
          <w:rFonts w:hint="eastAsia"/>
        </w:rPr>
        <w:t>链性和</w:t>
      </w:r>
      <w:proofErr w:type="gramEnd"/>
      <w:r w:rsidR="000C03E3">
        <w:rPr>
          <w:rFonts w:hint="eastAsia"/>
        </w:rPr>
        <w:t>其他意者。</w:t>
      </w:r>
    </w:p>
    <w:p w:rsidR="00096013" w:rsidRDefault="000C03E3" w:rsidP="000C03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物性意者：体觉所成意识，一般或主要由之于物者。</w:t>
      </w:r>
    </w:p>
    <w:p w:rsidR="000C03E3" w:rsidRDefault="000C03E3" w:rsidP="000C03E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GIN性意者：根据意由GIN理论，非物性意者中，由GIN者而成的意者。</w:t>
      </w:r>
    </w:p>
    <w:p w:rsidR="000C03E3" w:rsidRDefault="000C03E3" w:rsidP="000C03E3">
      <w:pPr>
        <w:pStyle w:val="a7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链性意</w:t>
      </w:r>
      <w:proofErr w:type="gramEnd"/>
      <w:r>
        <w:rPr>
          <w:rFonts w:hint="eastAsia"/>
        </w:rPr>
        <w:t>者：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达意之觉，GIN性意者中，</w:t>
      </w:r>
      <w:proofErr w:type="gramStart"/>
      <w:r>
        <w:rPr>
          <w:rFonts w:hint="eastAsia"/>
        </w:rPr>
        <w:t>可链阶</w:t>
      </w:r>
      <w:proofErr w:type="gramEnd"/>
      <w:r>
        <w:rPr>
          <w:rFonts w:hint="eastAsia"/>
        </w:rPr>
        <w:t>衔接成串成道的特殊意者。</w:t>
      </w:r>
    </w:p>
    <w:p w:rsidR="00096013" w:rsidRDefault="000C03E3">
      <w:r>
        <w:rPr>
          <w:rFonts w:hint="eastAsia"/>
        </w:rPr>
        <w:t>注：效仿佛洛依德对意识的划分，前意识为潜意识的一部分，潜意识又是意识的一部分，意识又是物质反应结果的一部分，那样去划分的。</w:t>
      </w:r>
    </w:p>
    <w:p w:rsidR="00096013" w:rsidRDefault="00096013"/>
    <w:p w:rsidR="00096013" w:rsidRDefault="00096013"/>
    <w:p w:rsidR="00096013" w:rsidRDefault="00F553FE">
      <w:r>
        <w:rPr>
          <w:rFonts w:hint="eastAsia"/>
        </w:rPr>
        <w:t>体</w:t>
      </w:r>
      <w:proofErr w:type="gramStart"/>
      <w:r>
        <w:rPr>
          <w:rFonts w:hint="eastAsia"/>
        </w:rPr>
        <w:t>作由意者</w:t>
      </w:r>
      <w:proofErr w:type="gramEnd"/>
      <w:r>
        <w:rPr>
          <w:rFonts w:hint="eastAsia"/>
        </w:rPr>
        <w:t>原则：体作体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及人之活动行</w:t>
      </w:r>
      <w:proofErr w:type="gramStart"/>
      <w:r>
        <w:rPr>
          <w:rFonts w:hint="eastAsia"/>
        </w:rPr>
        <w:t>作由意者</w:t>
      </w:r>
      <w:proofErr w:type="gramEnd"/>
      <w:r>
        <w:rPr>
          <w:rFonts w:hint="eastAsia"/>
        </w:rPr>
        <w:t>执行，而所有非物性意者的出入口归于主观意识。</w:t>
      </w:r>
    </w:p>
    <w:p w:rsidR="00F553FE" w:rsidRDefault="00F553FE"/>
    <w:p w:rsidR="00F553FE" w:rsidRPr="00F553FE" w:rsidRDefault="00F553FE">
      <w:r>
        <w:rPr>
          <w:rFonts w:hint="eastAsia"/>
        </w:rPr>
        <w:t>意者（和体作）归于主观意识原则：所有体</w:t>
      </w:r>
      <w:proofErr w:type="gramStart"/>
      <w:r>
        <w:rPr>
          <w:rFonts w:hint="eastAsia"/>
        </w:rPr>
        <w:t>作由意者</w:t>
      </w:r>
      <w:proofErr w:type="gramEnd"/>
      <w:r>
        <w:rPr>
          <w:rFonts w:hint="eastAsia"/>
        </w:rPr>
        <w:t>执行，而所有意者（一般为非物性意者）的执行都要以主观意识为出入口。主观意识如同java应用程序的maim函数，非物性意者如同CPU执行的程序，物性意者如同硬件机器语言的执行。</w:t>
      </w:r>
    </w:p>
    <w:p w:rsidR="00096013" w:rsidRDefault="00096013"/>
    <w:p w:rsidR="00096013" w:rsidRDefault="00096013"/>
    <w:p w:rsidR="00096013" w:rsidRDefault="005039AE">
      <w:r>
        <w:rPr>
          <w:rFonts w:hint="eastAsia"/>
        </w:rPr>
        <w:t>无授之无抽象无逻辑思维原则：抽象和逻辑思维都是在授之原则下完成的，而受之则主要是行作执行。</w:t>
      </w:r>
    </w:p>
    <w:p w:rsidR="005039AE" w:rsidRDefault="005039AE" w:rsidP="005039A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抽象与逻辑思维，一般基于已得道体（</w:t>
      </w:r>
      <w:proofErr w:type="gramStart"/>
      <w:r>
        <w:rPr>
          <w:rFonts w:hint="eastAsia"/>
        </w:rPr>
        <w:t>伪道体</w:t>
      </w:r>
      <w:proofErr w:type="gramEnd"/>
      <w:r>
        <w:rPr>
          <w:rFonts w:hint="eastAsia"/>
        </w:rPr>
        <w:t>亦可，关键在于可DANG之）和经验。</w:t>
      </w:r>
    </w:p>
    <w:p w:rsidR="005039AE" w:rsidRDefault="005039AE" w:rsidP="005039A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注意，此原则中得道而循道便相当于已有现成的抽象逻辑思维，而结果在受之原则下即可得之。</w:t>
      </w:r>
    </w:p>
    <w:p w:rsidR="00096013" w:rsidRPr="005039AE" w:rsidRDefault="005039AE">
      <w:r>
        <w:t>3</w:t>
      </w:r>
      <w:r>
        <w:rPr>
          <w:rFonts w:hint="eastAsia"/>
        </w:rPr>
        <w:t>、注意，根据意者（衍生）两格分描述中，GIN势足够强而相应的意者衍生。</w:t>
      </w:r>
    </w:p>
    <w:p w:rsidR="00096013" w:rsidRDefault="00096013"/>
    <w:p w:rsidR="00096013" w:rsidRDefault="00096013"/>
    <w:p w:rsidR="00096013" w:rsidRDefault="0098371A">
      <w:r>
        <w:rPr>
          <w:rFonts w:hint="eastAsia"/>
        </w:rPr>
        <w:t>时DANG理论：</w:t>
      </w:r>
    </w:p>
    <w:p w:rsidR="0098371A" w:rsidRDefault="0098371A">
      <w:r>
        <w:rPr>
          <w:rFonts w:hint="eastAsia"/>
        </w:rPr>
        <w:t>1、存在体之体</w:t>
      </w:r>
      <w:proofErr w:type="gramStart"/>
      <w:r>
        <w:rPr>
          <w:rFonts w:hint="eastAsia"/>
        </w:rPr>
        <w:t>者必时</w:t>
      </w:r>
      <w:proofErr w:type="gramEnd"/>
      <w:r>
        <w:rPr>
          <w:rFonts w:hint="eastAsia"/>
        </w:rPr>
        <w:t>DANG原则：任何存在体，作为一个体者必然</w:t>
      </w:r>
      <w:proofErr w:type="gramStart"/>
      <w:r>
        <w:rPr>
          <w:rFonts w:hint="eastAsia"/>
        </w:rPr>
        <w:t>随着或</w:t>
      </w:r>
      <w:proofErr w:type="gramEnd"/>
      <w:r>
        <w:rPr>
          <w:rFonts w:hint="eastAsia"/>
        </w:rPr>
        <w:t>由着时间不断DANG变、DANG展、DANG化等DANG之。</w:t>
      </w:r>
    </w:p>
    <w:p w:rsidR="0098371A" w:rsidRDefault="0098371A">
      <w:r>
        <w:t>1</w:t>
      </w:r>
      <w:r>
        <w:rPr>
          <w:rFonts w:hint="eastAsia"/>
        </w:rPr>
        <w:t>）时间的概念：时间是所有存在体统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一致的DANG展</w:t>
      </w:r>
      <w:proofErr w:type="gramStart"/>
      <w:r>
        <w:rPr>
          <w:rFonts w:hint="eastAsia"/>
        </w:rPr>
        <w:t>的阶度单位</w:t>
      </w:r>
      <w:proofErr w:type="gramEnd"/>
      <w:r>
        <w:rPr>
          <w:rFonts w:hint="eastAsia"/>
        </w:rPr>
        <w:t>。</w:t>
      </w:r>
    </w:p>
    <w:p w:rsidR="0098371A" w:rsidRDefault="0098371A">
      <w:r>
        <w:rPr>
          <w:rFonts w:hint="eastAsia"/>
        </w:rPr>
        <w:t>2）时DANG理论的时间自动性：</w:t>
      </w:r>
    </w:p>
    <w:p w:rsidR="0098371A" w:rsidRDefault="0098371A">
      <w:r>
        <w:rPr>
          <w:rFonts w:hint="eastAsia"/>
        </w:rPr>
        <w:t>1</w:t>
      </w:r>
      <w:r>
        <w:t>&gt;</w:t>
      </w:r>
      <w:r>
        <w:rPr>
          <w:rFonts w:hint="eastAsia"/>
        </w:rPr>
        <w:t>本：时间被定者所设置或者说由时间而定的定者为条件下，体者</w:t>
      </w:r>
      <w:proofErr w:type="gramStart"/>
      <w:r>
        <w:rPr>
          <w:rFonts w:hint="eastAsia"/>
        </w:rPr>
        <w:t>之本才可定</w:t>
      </w:r>
      <w:proofErr w:type="gramEnd"/>
      <w:r>
        <w:rPr>
          <w:rFonts w:hint="eastAsia"/>
        </w:rPr>
        <w:t>之。</w:t>
      </w:r>
    </w:p>
    <w:p w:rsidR="0098371A" w:rsidRPr="0098371A" w:rsidRDefault="0098371A">
      <w:r>
        <w:t>2&gt;</w:t>
      </w:r>
      <w:r>
        <w:rPr>
          <w:rFonts w:hint="eastAsia"/>
        </w:rPr>
        <w:t>界：</w:t>
      </w:r>
      <w:proofErr w:type="gramStart"/>
      <w:r>
        <w:rPr>
          <w:rFonts w:hint="eastAsia"/>
        </w:rPr>
        <w:t>道体定之或跌代更新</w:t>
      </w:r>
      <w:proofErr w:type="gramEnd"/>
      <w:r>
        <w:rPr>
          <w:rFonts w:hint="eastAsia"/>
        </w:rPr>
        <w:t>实施之，贞持而必DANG之；未定而循原道</w:t>
      </w:r>
      <w:r w:rsidR="001B3E5F">
        <w:rPr>
          <w:rFonts w:hint="eastAsia"/>
        </w:rPr>
        <w:t>DANG之。</w:t>
      </w:r>
    </w:p>
    <w:p w:rsidR="008050A1" w:rsidRDefault="008050A1">
      <w:r>
        <w:rPr>
          <w:rFonts w:hint="eastAsia"/>
        </w:rPr>
        <w:t>2、NUAN（反）时DANG：临阶下，NUAN</w:t>
      </w:r>
      <w:proofErr w:type="gramStart"/>
      <w:r>
        <w:rPr>
          <w:rFonts w:hint="eastAsia"/>
        </w:rPr>
        <w:t>于贞持</w:t>
      </w:r>
      <w:proofErr w:type="gramEnd"/>
      <w:r>
        <w:rPr>
          <w:rFonts w:hint="eastAsia"/>
        </w:rPr>
        <w:t>性、聚性、清明性、体系性、统一性，来NUAN于时DANG。</w:t>
      </w:r>
    </w:p>
    <w:p w:rsidR="00096013" w:rsidRDefault="0028495B">
      <w:r>
        <w:rPr>
          <w:rFonts w:hint="eastAsia"/>
        </w:rPr>
        <w:t>1）</w:t>
      </w:r>
      <w:r w:rsidR="008050A1">
        <w:rPr>
          <w:rFonts w:hint="eastAsia"/>
        </w:rPr>
        <w:t>反时DANG：</w:t>
      </w:r>
      <w:proofErr w:type="gramStart"/>
      <w:r w:rsidR="008050A1">
        <w:rPr>
          <w:rFonts w:hint="eastAsia"/>
        </w:rPr>
        <w:t>反贞持</w:t>
      </w:r>
      <w:proofErr w:type="gramEnd"/>
      <w:r w:rsidR="008050A1">
        <w:rPr>
          <w:rFonts w:hint="eastAsia"/>
        </w:rPr>
        <w:t>、反纯粹、反清明；反体系、</w:t>
      </w:r>
      <w:proofErr w:type="gramStart"/>
      <w:r w:rsidR="008050A1">
        <w:rPr>
          <w:rFonts w:hint="eastAsia"/>
        </w:rPr>
        <w:t>反统一</w:t>
      </w:r>
      <w:proofErr w:type="gramEnd"/>
      <w:r w:rsidR="008050A1">
        <w:rPr>
          <w:rFonts w:hint="eastAsia"/>
        </w:rPr>
        <w:t>一致性、反聚性、</w:t>
      </w:r>
      <w:proofErr w:type="gramStart"/>
      <w:r w:rsidR="008050A1">
        <w:rPr>
          <w:rFonts w:hint="eastAsia"/>
        </w:rPr>
        <w:t>反贞持</w:t>
      </w:r>
      <w:proofErr w:type="gramEnd"/>
      <w:r w:rsidR="008050A1">
        <w:rPr>
          <w:rFonts w:hint="eastAsia"/>
        </w:rPr>
        <w:t>性等。</w:t>
      </w:r>
    </w:p>
    <w:p w:rsidR="0028495B" w:rsidRDefault="0028495B">
      <w:r>
        <w:rPr>
          <w:rFonts w:hint="eastAsia"/>
        </w:rPr>
        <w:t>2）反时DANG策略：</w:t>
      </w:r>
      <w:proofErr w:type="gramStart"/>
      <w:r>
        <w:rPr>
          <w:rFonts w:hint="eastAsia"/>
        </w:rPr>
        <w:t>张授驰受原则</w:t>
      </w:r>
      <w:proofErr w:type="gramEnd"/>
      <w:r>
        <w:rPr>
          <w:rFonts w:hint="eastAsia"/>
        </w:rPr>
        <w:t>为基础策略之一</w:t>
      </w:r>
    </w:p>
    <w:p w:rsidR="008050A1" w:rsidRDefault="008050A1" w:rsidP="008050A1">
      <w:r>
        <w:rPr>
          <w:rFonts w:hint="eastAsia"/>
        </w:rPr>
        <w:t>3、时DANG道体的调控：时DANG道体为主的道体，</w:t>
      </w:r>
      <w:proofErr w:type="gramStart"/>
      <w:r>
        <w:rPr>
          <w:rFonts w:hint="eastAsia"/>
        </w:rPr>
        <w:t>若难</w:t>
      </w:r>
      <w:proofErr w:type="gramEnd"/>
      <w:r>
        <w:rPr>
          <w:rFonts w:hint="eastAsia"/>
        </w:rPr>
        <w:t>以调节调控，</w:t>
      </w:r>
      <w:proofErr w:type="gramStart"/>
      <w:r>
        <w:rPr>
          <w:rFonts w:hint="eastAsia"/>
        </w:rPr>
        <w:t>需扩阔其界本</w:t>
      </w:r>
      <w:proofErr w:type="gramEnd"/>
      <w:r>
        <w:rPr>
          <w:rFonts w:hint="eastAsia"/>
        </w:rPr>
        <w:t>或其容者，更多的对象与空间及QIN者来调之。</w:t>
      </w:r>
    </w:p>
    <w:p w:rsidR="008050A1" w:rsidRDefault="008050A1" w:rsidP="008050A1">
      <w:r>
        <w:rPr>
          <w:rFonts w:hint="eastAsia"/>
        </w:rPr>
        <w:t>如：意GIN连接难断，可多个选择对象或提高精神力调之。</w:t>
      </w:r>
    </w:p>
    <w:p w:rsidR="00096013" w:rsidRPr="008050A1" w:rsidRDefault="00096013"/>
    <w:p w:rsidR="00EB001F" w:rsidRDefault="00EB001F"/>
    <w:p w:rsidR="00EB001F" w:rsidRDefault="000B7609">
      <w:r>
        <w:rPr>
          <w:rFonts w:hint="eastAsia"/>
        </w:rPr>
        <w:t>精神疾病治疗的五大步骤：</w:t>
      </w:r>
    </w:p>
    <w:p w:rsidR="000B7609" w:rsidRDefault="000B7609" w:rsidP="000B760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遏制制止继续恶化。</w:t>
      </w:r>
    </w:p>
    <w:p w:rsidR="000B7609" w:rsidRDefault="000B7609" w:rsidP="000B760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调治与恢复精神状态，至稳定于常态。</w:t>
      </w:r>
    </w:p>
    <w:p w:rsidR="000B7609" w:rsidRDefault="000B7609" w:rsidP="000B760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正确认知相关事物。</w:t>
      </w:r>
    </w:p>
    <w:p w:rsidR="000B7609" w:rsidRDefault="000B7609" w:rsidP="000B760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心理自我调节能力。</w:t>
      </w:r>
    </w:p>
    <w:p w:rsidR="000B7609" w:rsidRDefault="000B7609" w:rsidP="000B7609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适应力且可适应。</w:t>
      </w:r>
    </w:p>
    <w:p w:rsidR="008050A1" w:rsidRDefault="008050A1"/>
    <w:p w:rsidR="008050A1" w:rsidRDefault="008050A1"/>
    <w:p w:rsidR="008050A1" w:rsidRDefault="00EE2996">
      <w:r>
        <w:rPr>
          <w:rFonts w:hint="eastAsia"/>
        </w:rPr>
        <w:t>本真意质者之</w:t>
      </w:r>
      <w:proofErr w:type="gramStart"/>
      <w:r>
        <w:rPr>
          <w:rFonts w:hint="eastAsia"/>
        </w:rPr>
        <w:t>稳安持道</w:t>
      </w:r>
      <w:proofErr w:type="gramEnd"/>
      <w:r>
        <w:rPr>
          <w:rFonts w:hint="eastAsia"/>
        </w:rPr>
        <w:t>之条件之一：本真意质者之意或心之对象（意GIN对象）和志者（志向），以物者为主题主体，否则由于通感的原因，</w:t>
      </w:r>
      <w:proofErr w:type="gramStart"/>
      <w:r>
        <w:rPr>
          <w:rFonts w:hint="eastAsia"/>
        </w:rPr>
        <w:t>导致意性过强</w:t>
      </w:r>
      <w:proofErr w:type="gramEnd"/>
      <w:r>
        <w:rPr>
          <w:rFonts w:hint="eastAsia"/>
        </w:rPr>
        <w:t>而极易失衡紊乱，甚至瞬息</w:t>
      </w:r>
      <w:r>
        <w:rPr>
          <w:rFonts w:hint="eastAsia"/>
        </w:rPr>
        <w:lastRenderedPageBreak/>
        <w:t>万变，无法正常存活，更别提稳定生活工作与发展了。</w:t>
      </w:r>
    </w:p>
    <w:p w:rsidR="00EE2996" w:rsidRDefault="00EE2996">
      <w:r>
        <w:rPr>
          <w:rFonts w:hint="eastAsia"/>
        </w:rPr>
        <w:t>简单讲，意GIN所在对象和本真意质者所持（</w:t>
      </w:r>
      <w:proofErr w:type="gramStart"/>
      <w:r>
        <w:rPr>
          <w:rFonts w:hint="eastAsia"/>
        </w:rPr>
        <w:t>或贞持</w:t>
      </w:r>
      <w:proofErr w:type="gramEnd"/>
      <w:r>
        <w:rPr>
          <w:rFonts w:hint="eastAsia"/>
        </w:rPr>
        <w:t>）道体，应回避YA合，</w:t>
      </w:r>
      <w:proofErr w:type="gramStart"/>
      <w:r>
        <w:rPr>
          <w:rFonts w:hint="eastAsia"/>
        </w:rPr>
        <w:t>避免意物阴阳</w:t>
      </w:r>
      <w:proofErr w:type="gramEnd"/>
      <w:r>
        <w:rPr>
          <w:rFonts w:hint="eastAsia"/>
        </w:rPr>
        <w:t>阶升，致使DANG者易过之。</w:t>
      </w:r>
    </w:p>
    <w:p w:rsidR="00EE2996" w:rsidRDefault="00EE2996"/>
    <w:p w:rsidR="00EE2996" w:rsidRDefault="00EE2996"/>
    <w:p w:rsidR="008050A1" w:rsidRDefault="00DB3E0C">
      <w:r>
        <w:rPr>
          <w:rFonts w:hint="eastAsia"/>
        </w:rPr>
        <w:t>过之溢放原则：是失衡而</w:t>
      </w:r>
      <w:proofErr w:type="gramStart"/>
      <w:r>
        <w:rPr>
          <w:rFonts w:hint="eastAsia"/>
        </w:rPr>
        <w:t>放原则</w:t>
      </w:r>
      <w:proofErr w:type="gramEnd"/>
      <w:r>
        <w:rPr>
          <w:rFonts w:hint="eastAsia"/>
        </w:rPr>
        <w:t>的补充，共</w:t>
      </w:r>
      <w:r>
        <w:t>3</w:t>
      </w:r>
      <w:r>
        <w:rPr>
          <w:rFonts w:hint="eastAsia"/>
        </w:rPr>
        <w:t>种情况。</w:t>
      </w:r>
    </w:p>
    <w:p w:rsidR="00144018" w:rsidRDefault="00144018" w:rsidP="00DB3E0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三种情况如下：</w:t>
      </w:r>
    </w:p>
    <w:p w:rsidR="00DB3E0C" w:rsidRDefault="00DB3E0C" w:rsidP="00144018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水满自溢，道法自然且自然而然地溢出。</w:t>
      </w:r>
    </w:p>
    <w:p w:rsidR="00DB3E0C" w:rsidRDefault="00DB3E0C" w:rsidP="00144018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一定把控下慢慢</w:t>
      </w:r>
      <w:proofErr w:type="gramStart"/>
      <w:r>
        <w:rPr>
          <w:rFonts w:hint="eastAsia"/>
        </w:rPr>
        <w:t>慢</w:t>
      </w:r>
      <w:proofErr w:type="gramEnd"/>
      <w:r>
        <w:rPr>
          <w:rFonts w:hint="eastAsia"/>
        </w:rPr>
        <w:t>释放。</w:t>
      </w:r>
    </w:p>
    <w:p w:rsidR="00DB3E0C" w:rsidRPr="00DB3E0C" w:rsidRDefault="00DB3E0C" w:rsidP="00144018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绽放，爆发，决堤奔放，</w:t>
      </w:r>
      <w:r w:rsidR="00144018">
        <w:rPr>
          <w:rFonts w:hint="eastAsia"/>
        </w:rPr>
        <w:t>泉喷</w:t>
      </w:r>
      <w:r>
        <w:rPr>
          <w:rFonts w:hint="eastAsia"/>
        </w:rPr>
        <w:t>涌放</w:t>
      </w:r>
      <w:r w:rsidR="00144018">
        <w:rPr>
          <w:rFonts w:hint="eastAsia"/>
        </w:rPr>
        <w:t>等。</w:t>
      </w:r>
    </w:p>
    <w:p w:rsidR="00144018" w:rsidRDefault="00144018" w:rsidP="0014401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争吵缘由：</w:t>
      </w:r>
      <w:r w:rsidR="00B139E0">
        <w:rPr>
          <w:rFonts w:hint="eastAsia"/>
        </w:rPr>
        <w:t>4</w:t>
      </w:r>
      <w:r w:rsidR="00B139E0">
        <w:t>5</w:t>
      </w:r>
      <w:r w:rsidR="00B139E0">
        <w:rPr>
          <w:rFonts w:hint="eastAsia"/>
        </w:rPr>
        <w:t>度原则和快乐主义原则，一般在利益和</w:t>
      </w:r>
      <w:proofErr w:type="gramStart"/>
      <w:r w:rsidR="00B139E0">
        <w:rPr>
          <w:rFonts w:hint="eastAsia"/>
        </w:rPr>
        <w:t>势者</w:t>
      </w:r>
      <w:proofErr w:type="gramEnd"/>
      <w:r w:rsidR="00B139E0">
        <w:rPr>
          <w:rFonts w:hint="eastAsia"/>
        </w:rPr>
        <w:t>上。</w:t>
      </w:r>
    </w:p>
    <w:p w:rsidR="00B139E0" w:rsidRDefault="00144018" w:rsidP="00144018">
      <w:r>
        <w:rPr>
          <w:rFonts w:hint="eastAsia"/>
        </w:rPr>
        <w:t>失衡而</w:t>
      </w:r>
      <w:proofErr w:type="gramStart"/>
      <w:r>
        <w:rPr>
          <w:rFonts w:hint="eastAsia"/>
        </w:rPr>
        <w:t>放原则</w:t>
      </w:r>
      <w:proofErr w:type="gramEnd"/>
      <w:r>
        <w:rPr>
          <w:rFonts w:hint="eastAsia"/>
        </w:rPr>
        <w:t>和过之溢放原则 ----</w:t>
      </w:r>
      <w:r>
        <w:sym w:font="Wingdings" w:char="F0E0"/>
      </w:r>
      <w:r>
        <w:t>GG</w:t>
      </w:r>
      <w:r>
        <w:rPr>
          <w:rFonts w:hint="eastAsia"/>
        </w:rPr>
        <w:t>切换 ----</w:t>
      </w:r>
      <w:r>
        <w:sym w:font="Wingdings" w:char="F0E0"/>
      </w:r>
      <w:r>
        <w:rPr>
          <w:rFonts w:hint="eastAsia"/>
        </w:rPr>
        <w:t>GANG而求GANG原则</w:t>
      </w:r>
      <w:r w:rsidR="00B139E0">
        <w:rPr>
          <w:rFonts w:hint="eastAsia"/>
        </w:rPr>
        <w:t>。</w:t>
      </w:r>
    </w:p>
    <w:p w:rsidR="00DB3E0C" w:rsidRPr="00144018" w:rsidRDefault="00410138" w:rsidP="00144018">
      <w:r>
        <w:rPr>
          <w:rFonts w:hint="eastAsia"/>
        </w:rPr>
        <w:t>GANG</w:t>
      </w:r>
      <w:r w:rsidR="008B03DE">
        <w:rPr>
          <w:rFonts w:hint="eastAsia"/>
        </w:rPr>
        <w:t>者，</w:t>
      </w:r>
      <w:r w:rsidR="00144018">
        <w:rPr>
          <w:rFonts w:hint="eastAsia"/>
        </w:rPr>
        <w:t>一般在气势、心势和</w:t>
      </w:r>
      <w:proofErr w:type="gramStart"/>
      <w:r w:rsidR="00144018">
        <w:rPr>
          <w:rFonts w:hint="eastAsia"/>
        </w:rPr>
        <w:t>益利</w:t>
      </w:r>
      <w:proofErr w:type="gramEnd"/>
      <w:r w:rsidR="00144018">
        <w:rPr>
          <w:rFonts w:hint="eastAsia"/>
        </w:rPr>
        <w:t>之势上。</w:t>
      </w:r>
    </w:p>
    <w:p w:rsidR="008050A1" w:rsidRDefault="008050A1"/>
    <w:p w:rsidR="008050A1" w:rsidRDefault="008050A1"/>
    <w:p w:rsidR="009E7D86" w:rsidRDefault="008B03DE">
      <w:r>
        <w:rPr>
          <w:rFonts w:hint="eastAsia"/>
        </w:rPr>
        <w:t>内外DANG镜像原理：人之内外DANG具有镜像的原理，有一定的外DANG基础才有内DANG，而且一般内DANG小于或远小于外DANG者，</w:t>
      </w:r>
      <w:proofErr w:type="gramStart"/>
      <w:r>
        <w:rPr>
          <w:rFonts w:hint="eastAsia"/>
        </w:rPr>
        <w:t>阶数至少</w:t>
      </w:r>
      <w:proofErr w:type="gramEnd"/>
      <w:r>
        <w:rPr>
          <w:rFonts w:hint="eastAsia"/>
        </w:rPr>
        <w:t>为其专属的一</w:t>
      </w:r>
      <w:proofErr w:type="gramStart"/>
      <w:r>
        <w:rPr>
          <w:rFonts w:hint="eastAsia"/>
        </w:rPr>
        <w:t>阶且内阶数</w:t>
      </w:r>
      <w:proofErr w:type="gramEnd"/>
      <w:r>
        <w:rPr>
          <w:rFonts w:hint="eastAsia"/>
        </w:rPr>
        <w:t>小于或远小于</w:t>
      </w:r>
      <w:proofErr w:type="gramStart"/>
      <w:r>
        <w:rPr>
          <w:rFonts w:hint="eastAsia"/>
        </w:rPr>
        <w:t>外阶数</w:t>
      </w:r>
      <w:proofErr w:type="gramEnd"/>
      <w:r>
        <w:rPr>
          <w:rFonts w:hint="eastAsia"/>
        </w:rPr>
        <w:t>。一般也就是意欲、</w:t>
      </w:r>
      <w:proofErr w:type="gramStart"/>
      <w:r>
        <w:rPr>
          <w:rFonts w:hint="eastAsia"/>
        </w:rPr>
        <w:t>概道体或伪道体</w:t>
      </w:r>
      <w:proofErr w:type="gramEnd"/>
      <w:r>
        <w:rPr>
          <w:rFonts w:hint="eastAsia"/>
        </w:rPr>
        <w:t>、想者等上。</w:t>
      </w:r>
    </w:p>
    <w:p w:rsidR="001556A0" w:rsidRDefault="001556A0" w:rsidP="001556A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范畴：不止现实、内心、心理，还有通感，毕竟本质上讲通感的内容本就是内心对现实的映射。</w:t>
      </w:r>
    </w:p>
    <w:p w:rsidR="001556A0" w:rsidRDefault="001556A0" w:rsidP="001556A0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通感方面：可比拟为镜子的反射，通过镜子得到信息（音像与感觉感受），或通过镜子看世界、看别人与事物。</w:t>
      </w:r>
    </w:p>
    <w:p w:rsidR="001556A0" w:rsidRDefault="001556A0" w:rsidP="001556A0">
      <w:pPr>
        <w:pStyle w:val="a7"/>
        <w:ind w:left="360" w:firstLineChars="0" w:firstLine="0"/>
      </w:pPr>
      <w:r>
        <w:rPr>
          <w:rFonts w:hint="eastAsia"/>
        </w:rPr>
        <w:t>通感，为镜像之内，就像现实中平常生活内的聊天、讨论、吐槽，只是比现实在内在上至少多一阶，即，无论如何也是属于内心的意者与GIN者。</w:t>
      </w:r>
    </w:p>
    <w:p w:rsidR="001556A0" w:rsidRDefault="00D7512C">
      <w:r>
        <w:t>3</w:t>
      </w:r>
      <w:r>
        <w:rPr>
          <w:rFonts w:hint="eastAsia"/>
        </w:rPr>
        <w:t>、</w:t>
      </w:r>
      <w:r w:rsidR="001556A0">
        <w:rPr>
          <w:rFonts w:hint="eastAsia"/>
        </w:rPr>
        <w:t>注意：自省，察人之体</w:t>
      </w:r>
      <w:proofErr w:type="gramStart"/>
      <w:r w:rsidR="001556A0">
        <w:rPr>
          <w:rFonts w:hint="eastAsia"/>
        </w:rPr>
        <w:t>象</w:t>
      </w:r>
      <w:proofErr w:type="gramEnd"/>
      <w:r w:rsidR="001556A0">
        <w:rPr>
          <w:rFonts w:hint="eastAsia"/>
        </w:rPr>
        <w:t>而明白与记忆自己体</w:t>
      </w:r>
      <w:proofErr w:type="gramStart"/>
      <w:r w:rsidR="001556A0">
        <w:rPr>
          <w:rFonts w:hint="eastAsia"/>
        </w:rPr>
        <w:t>象</w:t>
      </w:r>
      <w:proofErr w:type="gramEnd"/>
      <w:r w:rsidR="001556A0">
        <w:rPr>
          <w:rFonts w:hint="eastAsia"/>
        </w:rPr>
        <w:t>，继而了解自己。</w:t>
      </w:r>
    </w:p>
    <w:p w:rsidR="008B03DE" w:rsidRDefault="008B03DE">
      <w:r>
        <w:rPr>
          <w:rFonts w:hint="eastAsia"/>
        </w:rPr>
        <w:t>知人须知己，但知己也需镜像于人，</w:t>
      </w:r>
      <w:r w:rsidR="001556A0">
        <w:rPr>
          <w:rFonts w:hint="eastAsia"/>
        </w:rPr>
        <w:t>暂存与记忆人（体</w:t>
      </w:r>
      <w:proofErr w:type="gramStart"/>
      <w:r w:rsidR="001556A0">
        <w:rPr>
          <w:rFonts w:hint="eastAsia"/>
        </w:rPr>
        <w:t>象</w:t>
      </w:r>
      <w:proofErr w:type="gramEnd"/>
      <w:r w:rsidR="001556A0">
        <w:rPr>
          <w:rFonts w:hint="eastAsia"/>
        </w:rPr>
        <w:t>体作与资本）和事物而了解自己心理，再了解别人。</w:t>
      </w:r>
    </w:p>
    <w:p w:rsidR="008B03DE" w:rsidRDefault="008B03DE"/>
    <w:p w:rsidR="008B03DE" w:rsidRDefault="008B03DE"/>
    <w:p w:rsidR="008B03DE" w:rsidRDefault="00D4215C">
      <w:r>
        <w:rPr>
          <w:rFonts w:hint="eastAsia"/>
        </w:rPr>
        <w:t>GUAN之马大哈人设原则：心结、深陷</w:t>
      </w:r>
      <w:proofErr w:type="gramStart"/>
      <w:r>
        <w:rPr>
          <w:rFonts w:hint="eastAsia"/>
        </w:rPr>
        <w:t>与困缚</w:t>
      </w:r>
      <w:proofErr w:type="gramEnd"/>
      <w:r>
        <w:rPr>
          <w:rFonts w:hint="eastAsia"/>
        </w:rPr>
        <w:t>、欲望心魔等，</w:t>
      </w:r>
      <w:proofErr w:type="gramStart"/>
      <w:r>
        <w:rPr>
          <w:rFonts w:hint="eastAsia"/>
        </w:rPr>
        <w:t>马大哈式人设</w:t>
      </w:r>
      <w:proofErr w:type="gramEnd"/>
      <w:r>
        <w:rPr>
          <w:rFonts w:hint="eastAsia"/>
        </w:rPr>
        <w:t>确实更容易或轻松跨过、忽略关卡，顺其自然而存活。</w:t>
      </w:r>
    </w:p>
    <w:p w:rsidR="00D4215C" w:rsidRPr="00D4215C" w:rsidRDefault="00D4215C"/>
    <w:p w:rsidR="00D4215C" w:rsidRDefault="00D4215C"/>
    <w:p w:rsidR="00D4215C" w:rsidRDefault="00D4215C">
      <w:r>
        <w:rPr>
          <w:rFonts w:hint="eastAsia"/>
        </w:rPr>
        <w:t>通感相关的存活设定：</w:t>
      </w:r>
    </w:p>
    <w:p w:rsidR="00D4215C" w:rsidRDefault="00D4215C">
      <w:r>
        <w:rPr>
          <w:rFonts w:hint="eastAsia"/>
        </w:rPr>
        <w:t xml:space="preserve">1、一般或常性生活 </w:t>
      </w:r>
      <w:r>
        <w:t xml:space="preserve"> </w:t>
      </w:r>
      <w:r>
        <w:rPr>
          <w:rFonts w:hint="eastAsia"/>
        </w:rPr>
        <w:t>--------</w:t>
      </w:r>
      <w:r>
        <w:sym w:font="Wingdings" w:char="F0E0"/>
      </w:r>
      <w:r>
        <w:rPr>
          <w:rFonts w:hint="eastAsia"/>
        </w:rPr>
        <w:t>任何人应有的作为人的权利</w:t>
      </w:r>
      <w:r>
        <w:sym w:font="Wingdings" w:char="F0DF"/>
      </w:r>
      <w:r>
        <w:t>----------</w:t>
      </w:r>
      <w:r>
        <w:rPr>
          <w:rFonts w:hint="eastAsia"/>
        </w:rPr>
        <w:t>俗世</w:t>
      </w:r>
    </w:p>
    <w:p w:rsidR="00D4215C" w:rsidRDefault="00D4215C">
      <w:r>
        <w:t>2</w:t>
      </w:r>
      <w:r>
        <w:rPr>
          <w:rFonts w:hint="eastAsia"/>
        </w:rPr>
        <w:t>、通感：</w:t>
      </w:r>
      <w:r w:rsidR="00F549E1">
        <w:rPr>
          <w:rFonts w:hint="eastAsia"/>
        </w:rPr>
        <w:t>通感相关，</w:t>
      </w:r>
      <w:proofErr w:type="gramStart"/>
      <w:r>
        <w:rPr>
          <w:rFonts w:hint="eastAsia"/>
        </w:rPr>
        <w:t>就像玄幻影</w:t>
      </w:r>
      <w:proofErr w:type="gramEnd"/>
      <w:r>
        <w:rPr>
          <w:rFonts w:hint="eastAsia"/>
        </w:rPr>
        <w:t>视小说中的天界、西天、地狱等。</w:t>
      </w:r>
    </w:p>
    <w:p w:rsidR="00D4215C" w:rsidRDefault="00D4215C">
      <w:r>
        <w:rPr>
          <w:rFonts w:hint="eastAsia"/>
        </w:rPr>
        <w:t xml:space="preserve">1）本真意质者 </w:t>
      </w:r>
      <w:r>
        <w:sym w:font="Wingdings" w:char="F0DF"/>
      </w:r>
      <w:r>
        <w:t>--</w:t>
      </w:r>
      <w:r>
        <w:rPr>
          <w:rFonts w:hint="eastAsia"/>
        </w:rPr>
        <w:t>--------本真意质者之位</w:t>
      </w:r>
    </w:p>
    <w:p w:rsidR="00D4215C" w:rsidRPr="00D4215C" w:rsidRDefault="00D4215C">
      <w:r>
        <w:rPr>
          <w:rFonts w:hint="eastAsia"/>
        </w:rPr>
        <w:t xml:space="preserve">2）虚意质者 </w:t>
      </w:r>
      <w:r>
        <w:t xml:space="preserve">  </w:t>
      </w:r>
      <w:r>
        <w:sym w:font="Wingdings" w:char="F0DF"/>
      </w:r>
      <w:r>
        <w:t>------------</w:t>
      </w:r>
      <w:r>
        <w:rPr>
          <w:rFonts w:hint="eastAsia"/>
        </w:rPr>
        <w:t>非凡间（一般指上界）</w:t>
      </w:r>
    </w:p>
    <w:p w:rsidR="008B03DE" w:rsidRDefault="00D4215C">
      <w:r>
        <w:rPr>
          <w:rFonts w:hint="eastAsia"/>
        </w:rPr>
        <w:t>3）上面的1）和2），或者说本真意质者与虚意质者角色，都为</w:t>
      </w:r>
      <w:proofErr w:type="gramStart"/>
      <w:r>
        <w:rPr>
          <w:rFonts w:hint="eastAsia"/>
        </w:rPr>
        <w:t>超俗且</w:t>
      </w:r>
      <w:proofErr w:type="gramEnd"/>
      <w:r>
        <w:rPr>
          <w:rFonts w:hint="eastAsia"/>
        </w:rPr>
        <w:t>不可凡俗（不能有七情六欲与4</w:t>
      </w:r>
      <w:r>
        <w:t>5</w:t>
      </w:r>
      <w:r>
        <w:rPr>
          <w:rFonts w:hint="eastAsia"/>
        </w:rPr>
        <w:t>度原则，也不能有社会的追名逐利）</w:t>
      </w:r>
    </w:p>
    <w:p w:rsidR="008B03DE" w:rsidRDefault="008B03DE"/>
    <w:p w:rsidR="008B03DE" w:rsidRDefault="008B03DE"/>
    <w:p w:rsidR="008B03DE" w:rsidRDefault="00B86260">
      <w:r>
        <w:rPr>
          <w:rFonts w:hint="eastAsia"/>
        </w:rPr>
        <w:t>记忆体之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式存取原则：人的记忆有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式疏解类型来存取的特点，包括暂存与持久性存储，一般由</w:t>
      </w:r>
      <w:proofErr w:type="gramStart"/>
      <w:r>
        <w:rPr>
          <w:rFonts w:hint="eastAsia"/>
        </w:rPr>
        <w:t>当前物界</w:t>
      </w:r>
      <w:proofErr w:type="gramEnd"/>
      <w:r>
        <w:rPr>
          <w:rFonts w:hint="eastAsia"/>
        </w:rPr>
        <w:t>、际遇、阶界、原界等的存在，以</w:t>
      </w:r>
      <w:proofErr w:type="gramStart"/>
      <w:r>
        <w:rPr>
          <w:rFonts w:hint="eastAsia"/>
        </w:rPr>
        <w:t>意印象</w:t>
      </w:r>
      <w:proofErr w:type="gramEnd"/>
      <w:r>
        <w:rPr>
          <w:rFonts w:hint="eastAsia"/>
        </w:rPr>
        <w:t>深刻度、道</w:t>
      </w:r>
      <w:proofErr w:type="gramStart"/>
      <w:r>
        <w:rPr>
          <w:rFonts w:hint="eastAsia"/>
        </w:rPr>
        <w:t>体阶数、存储道体阶数</w:t>
      </w:r>
      <w:proofErr w:type="gramEnd"/>
      <w:r>
        <w:rPr>
          <w:rFonts w:hint="eastAsia"/>
        </w:rPr>
        <w:lastRenderedPageBreak/>
        <w:t>正向而存，负向而取，正逆向计算而定。</w:t>
      </w:r>
    </w:p>
    <w:p w:rsidR="008B03DE" w:rsidRDefault="008B03DE"/>
    <w:p w:rsidR="008B03DE" w:rsidRDefault="008B03DE"/>
    <w:p w:rsidR="00E02CFD" w:rsidRDefault="00E02CFD">
      <w:r>
        <w:rPr>
          <w:rFonts w:hint="eastAsia"/>
        </w:rPr>
        <w:t>体觉设定之预防通感：星点以</w:t>
      </w:r>
      <w:proofErr w:type="gramStart"/>
      <w:r>
        <w:rPr>
          <w:rFonts w:hint="eastAsia"/>
        </w:rPr>
        <w:t>观原则</w:t>
      </w:r>
      <w:proofErr w:type="gramEnd"/>
      <w:r>
        <w:rPr>
          <w:rFonts w:hint="eastAsia"/>
        </w:rPr>
        <w:t>之轻量级（微弱小巧）应用。</w:t>
      </w:r>
    </w:p>
    <w:p w:rsidR="00E02CFD" w:rsidRDefault="00E02CFD" w:rsidP="00E02C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视觉之面（平面图、画、网等）之点或体（整体） </w:t>
      </w:r>
      <w:r>
        <w:t xml:space="preserve"> </w:t>
      </w:r>
      <w:r>
        <w:sym w:font="Wingdings" w:char="F0DF"/>
      </w:r>
      <w:r>
        <w:t>----------</w:t>
      </w:r>
      <w:r>
        <w:sym w:font="Wingdings" w:char="F0E0"/>
      </w:r>
      <w:r>
        <w:t xml:space="preserve">  </w:t>
      </w:r>
      <w:r>
        <w:rPr>
          <w:rFonts w:hint="eastAsia"/>
        </w:rPr>
        <w:t>眼界（</w:t>
      </w:r>
      <w:r w:rsidR="00C0112E">
        <w:rPr>
          <w:rFonts w:hint="eastAsia"/>
        </w:rPr>
        <w:t>亦为网境</w:t>
      </w:r>
      <w:r>
        <w:rPr>
          <w:rFonts w:hint="eastAsia"/>
        </w:rPr>
        <w:t>）。</w:t>
      </w:r>
    </w:p>
    <w:p w:rsidR="00E02CFD" w:rsidRDefault="00E02CFD" w:rsidP="00E02C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 xml:space="preserve">前意识境界与本我境界 </w:t>
      </w:r>
      <w:r>
        <w:t xml:space="preserve"> </w:t>
      </w:r>
      <w:r>
        <w:sym w:font="Wingdings" w:char="F0DF"/>
      </w:r>
      <w:r>
        <w:t>------------</w:t>
      </w:r>
      <w:r>
        <w:sym w:font="Wingdings" w:char="F0E0"/>
      </w:r>
      <w:r>
        <w:t xml:space="preserve">  </w:t>
      </w:r>
      <w:r>
        <w:rPr>
          <w:rFonts w:hint="eastAsia"/>
        </w:rPr>
        <w:t>心界</w:t>
      </w:r>
      <w:r w:rsidR="00C0112E">
        <w:rPr>
          <w:rFonts w:hint="eastAsia"/>
        </w:rPr>
        <w:t>（亦为网境）</w:t>
      </w:r>
      <w:r>
        <w:rPr>
          <w:rFonts w:hint="eastAsia"/>
        </w:rPr>
        <w:t>。</w:t>
      </w:r>
    </w:p>
    <w:p w:rsidR="00E02CFD" w:rsidRDefault="00E02CFD" w:rsidP="00E02CFD">
      <w:pPr>
        <w:pStyle w:val="a7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网境之</w:t>
      </w:r>
      <w:proofErr w:type="gramEnd"/>
      <w:r>
        <w:rPr>
          <w:rFonts w:hint="eastAsia"/>
        </w:rPr>
        <w:t>点，最好或尽量以三维为限，三</w:t>
      </w:r>
      <w:proofErr w:type="gramStart"/>
      <w:r>
        <w:rPr>
          <w:rFonts w:hint="eastAsia"/>
        </w:rPr>
        <w:t>阶理论</w:t>
      </w:r>
      <w:proofErr w:type="gramEnd"/>
      <w:r>
        <w:rPr>
          <w:rFonts w:hint="eastAsia"/>
        </w:rPr>
        <w:t>不可丢。</w:t>
      </w:r>
    </w:p>
    <w:p w:rsidR="00C0112E" w:rsidRDefault="00C0112E" w:rsidP="00C0112E">
      <w:pPr>
        <w:pStyle w:val="a7"/>
        <w:ind w:left="360" w:firstLineChars="0" w:firstLine="0"/>
      </w:pPr>
      <w:r>
        <w:rPr>
          <w:rFonts w:hint="eastAsia"/>
        </w:rPr>
        <w:t>其中，眼界和</w:t>
      </w:r>
      <w:proofErr w:type="gramStart"/>
      <w:r>
        <w:rPr>
          <w:rFonts w:hint="eastAsia"/>
        </w:rPr>
        <w:t>心界皆为</w:t>
      </w:r>
      <w:proofErr w:type="gramEnd"/>
      <w:r>
        <w:rPr>
          <w:rFonts w:hint="eastAsia"/>
        </w:rPr>
        <w:t>网境。</w:t>
      </w:r>
    </w:p>
    <w:p w:rsidR="00C0112E" w:rsidRDefault="00C0112E" w:rsidP="00C0112E">
      <w:r>
        <w:rPr>
          <w:rFonts w:hint="eastAsia"/>
        </w:rPr>
        <w:t>4、注：一般，眼由心，耳随意，意由心，心随意，GIN者触发或际遇触之而衍生意GIN者。</w:t>
      </w:r>
    </w:p>
    <w:p w:rsidR="00E02CFD" w:rsidRDefault="00E02CFD"/>
    <w:p w:rsidR="00E02CFD" w:rsidRDefault="00E02CFD"/>
    <w:p w:rsidR="00E02CFD" w:rsidRDefault="0028495B">
      <w:proofErr w:type="gramStart"/>
      <w:r>
        <w:rPr>
          <w:rFonts w:hint="eastAsia"/>
        </w:rPr>
        <w:t>张授驰受且张外内驰</w:t>
      </w:r>
      <w:proofErr w:type="gramEnd"/>
      <w:r>
        <w:rPr>
          <w:rFonts w:hint="eastAsia"/>
        </w:rPr>
        <w:t>原则：</w:t>
      </w:r>
      <w:r w:rsidR="00C23E28">
        <w:rPr>
          <w:rFonts w:hint="eastAsia"/>
        </w:rPr>
        <w:t>也可分为</w:t>
      </w:r>
      <w:proofErr w:type="gramStart"/>
      <w:r w:rsidR="00C23E28">
        <w:rPr>
          <w:rFonts w:hint="eastAsia"/>
        </w:rPr>
        <w:t>张授驰受</w:t>
      </w:r>
      <w:proofErr w:type="gramEnd"/>
      <w:r w:rsidR="00C23E28">
        <w:rPr>
          <w:rFonts w:hint="eastAsia"/>
        </w:rPr>
        <w:t>原则</w:t>
      </w:r>
      <w:r w:rsidR="006C2390">
        <w:rPr>
          <w:rFonts w:hint="eastAsia"/>
        </w:rPr>
        <w:t>（价值观）</w:t>
      </w:r>
      <w:r w:rsidR="00C23E28">
        <w:rPr>
          <w:rFonts w:hint="eastAsia"/>
        </w:rPr>
        <w:t>和</w:t>
      </w:r>
      <w:proofErr w:type="gramStart"/>
      <w:r w:rsidR="00C23E28">
        <w:rPr>
          <w:rFonts w:hint="eastAsia"/>
        </w:rPr>
        <w:t>张外内驰</w:t>
      </w:r>
      <w:proofErr w:type="gramEnd"/>
      <w:r w:rsidR="00C23E28">
        <w:rPr>
          <w:rFonts w:hint="eastAsia"/>
        </w:rPr>
        <w:t>原则</w:t>
      </w:r>
      <w:r w:rsidR="006C2390">
        <w:rPr>
          <w:rFonts w:hint="eastAsia"/>
        </w:rPr>
        <w:t>（宜受之）</w:t>
      </w:r>
      <w:r w:rsidR="00C23E28">
        <w:rPr>
          <w:rFonts w:hint="eastAsia"/>
        </w:rPr>
        <w:t>，且</w:t>
      </w:r>
      <w:r w:rsidR="00DF1235">
        <w:rPr>
          <w:rFonts w:hint="eastAsia"/>
        </w:rPr>
        <w:t>此原则中</w:t>
      </w:r>
      <w:r w:rsidR="00C23E28">
        <w:rPr>
          <w:rFonts w:hint="eastAsia"/>
        </w:rPr>
        <w:t>两者为“与”的关系。</w:t>
      </w:r>
      <w:r>
        <w:rPr>
          <w:rFonts w:hint="eastAsia"/>
        </w:rPr>
        <w:t>以张授驰受为宗旨，“一张一弛，文武之道”中，张（劳作）在于授之的价值，驰（休闲</w:t>
      </w:r>
      <w:proofErr w:type="gramStart"/>
      <w:r>
        <w:rPr>
          <w:rFonts w:hint="eastAsia"/>
        </w:rPr>
        <w:t>娱乐息休</w:t>
      </w:r>
      <w:proofErr w:type="gramEnd"/>
      <w:r>
        <w:rPr>
          <w:rFonts w:hint="eastAsia"/>
        </w:rPr>
        <w:t>睡觉）应受之或为了受之。</w:t>
      </w:r>
    </w:p>
    <w:p w:rsidR="00C23E28" w:rsidRDefault="00C23E28" w:rsidP="00C23E2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劳作</w:t>
      </w:r>
      <w:r w:rsidR="00DF1235">
        <w:rPr>
          <w:rFonts w:hint="eastAsia"/>
        </w:rPr>
        <w:t>主要</w:t>
      </w:r>
      <w:r w:rsidR="00BD40F1">
        <w:rPr>
          <w:rFonts w:hint="eastAsia"/>
        </w:rPr>
        <w:t>在</w:t>
      </w:r>
      <w:r w:rsidR="00DF1235">
        <w:rPr>
          <w:rFonts w:hint="eastAsia"/>
        </w:rPr>
        <w:t>外DANG</w:t>
      </w:r>
      <w:proofErr w:type="gramStart"/>
      <w:r w:rsidR="0057329E">
        <w:rPr>
          <w:rFonts w:hint="eastAsia"/>
        </w:rPr>
        <w:t>与</w:t>
      </w:r>
      <w:r>
        <w:rPr>
          <w:rFonts w:hint="eastAsia"/>
        </w:rPr>
        <w:t>凝或</w:t>
      </w:r>
      <w:proofErr w:type="gramEnd"/>
      <w:r>
        <w:rPr>
          <w:rFonts w:hint="eastAsia"/>
        </w:rPr>
        <w:t>聚而不过之，而且休闲</w:t>
      </w:r>
      <w:proofErr w:type="gramStart"/>
      <w:r>
        <w:rPr>
          <w:rFonts w:hint="eastAsia"/>
        </w:rPr>
        <w:t>娱乐息休</w:t>
      </w:r>
      <w:proofErr w:type="gramEnd"/>
      <w:r>
        <w:rPr>
          <w:rFonts w:hint="eastAsia"/>
        </w:rPr>
        <w:t>睡觉</w:t>
      </w:r>
      <w:r w:rsidR="00DF1235">
        <w:rPr>
          <w:rFonts w:hint="eastAsia"/>
        </w:rPr>
        <w:t>应重内DANG</w:t>
      </w:r>
      <w:r>
        <w:rPr>
          <w:rFonts w:hint="eastAsia"/>
        </w:rPr>
        <w:t>，松散自然</w:t>
      </w:r>
      <w:proofErr w:type="gramStart"/>
      <w:r>
        <w:rPr>
          <w:rFonts w:hint="eastAsia"/>
        </w:rPr>
        <w:t>自在由</w:t>
      </w:r>
      <w:proofErr w:type="gramEnd"/>
      <w:r>
        <w:rPr>
          <w:rFonts w:hint="eastAsia"/>
        </w:rPr>
        <w:t>己自由。</w:t>
      </w:r>
    </w:p>
    <w:p w:rsidR="00C23E28" w:rsidRDefault="00C23E28" w:rsidP="00C23E2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适用于主观意识、前意识、本我、意GIN者、个人或群体。</w:t>
      </w:r>
    </w:p>
    <w:p w:rsidR="00E02CFD" w:rsidRDefault="00E02CFD"/>
    <w:p w:rsidR="00E02CFD" w:rsidRDefault="00E02CFD"/>
    <w:p w:rsidR="00E02CFD" w:rsidRDefault="00284D01">
      <w:r>
        <w:rPr>
          <w:rFonts w:hint="eastAsia"/>
        </w:rPr>
        <w:t>通感（主要是元帝</w:t>
      </w:r>
      <w:proofErr w:type="gramStart"/>
      <w:r>
        <w:rPr>
          <w:rFonts w:hint="eastAsia"/>
        </w:rPr>
        <w:t>虚象</w:t>
      </w:r>
      <w:proofErr w:type="gramEnd"/>
      <w:r>
        <w:rPr>
          <w:rFonts w:hint="eastAsia"/>
        </w:rPr>
        <w:t>）之难表原则：对于通感这个现象与元帝</w:t>
      </w:r>
      <w:proofErr w:type="gramStart"/>
      <w:r>
        <w:rPr>
          <w:rFonts w:hint="eastAsia"/>
        </w:rPr>
        <w:t>虚象</w:t>
      </w:r>
      <w:proofErr w:type="gramEnd"/>
      <w:r>
        <w:rPr>
          <w:rFonts w:hint="eastAsia"/>
        </w:rPr>
        <w:t>的表达，词语匮乏，学识与技能贫乏，自然，一般人们是无法言表、难以沟通交流、身不由己和难以抗拒的。</w:t>
      </w:r>
    </w:p>
    <w:p w:rsidR="007A66B7" w:rsidRPr="007A66B7" w:rsidRDefault="007A66B7">
      <w:r>
        <w:rPr>
          <w:rFonts w:hint="eastAsia"/>
        </w:rPr>
        <w:t>毕竟是玄之又玄，也根本没有词语和方式及直接的词语去重组、描述与记忆，一般也就是用伪科学的玄幻影视小说叙述之。</w:t>
      </w:r>
    </w:p>
    <w:p w:rsidR="00E02CFD" w:rsidRDefault="00E02CFD"/>
    <w:p w:rsidR="00E02CFD" w:rsidRDefault="00E02CFD"/>
    <w:p w:rsidR="002B4D33" w:rsidRDefault="0005652E">
      <w:r>
        <w:rPr>
          <w:rFonts w:hint="eastAsia"/>
        </w:rPr>
        <w:t>通感之磁场界域原则：本真意质者或虚意质者</w:t>
      </w:r>
      <w:r w:rsidR="002B4D33">
        <w:rPr>
          <w:rFonts w:hint="eastAsia"/>
        </w:rPr>
        <w:t>若</w:t>
      </w:r>
      <w:r>
        <w:rPr>
          <w:rFonts w:hint="eastAsia"/>
        </w:rPr>
        <w:t>过之</w:t>
      </w:r>
      <w:r w:rsidR="002B4D33">
        <w:rPr>
          <w:rFonts w:hint="eastAsia"/>
        </w:rPr>
        <w:t>便形成一定的界域</w:t>
      </w:r>
      <w:r>
        <w:rPr>
          <w:rFonts w:hint="eastAsia"/>
        </w:rPr>
        <w:t>，由通感基本理论</w:t>
      </w:r>
      <w:r w:rsidR="002B4D33">
        <w:rPr>
          <w:rFonts w:hint="eastAsia"/>
        </w:rPr>
        <w:t>得之。</w:t>
      </w:r>
    </w:p>
    <w:p w:rsidR="00E02CFD" w:rsidRDefault="002B4D33">
      <w:r>
        <w:rPr>
          <w:rFonts w:hint="eastAsia"/>
        </w:rPr>
        <w:t>1、为通感的基本原则之一。</w:t>
      </w:r>
    </w:p>
    <w:p w:rsidR="00E02CFD" w:rsidRDefault="002B4D33">
      <w:r>
        <w:t>2</w:t>
      </w:r>
      <w:r>
        <w:rPr>
          <w:rFonts w:hint="eastAsia"/>
        </w:rPr>
        <w:t>、精神疾病：磁场界域原则来解释。</w:t>
      </w:r>
    </w:p>
    <w:p w:rsidR="002B4D33" w:rsidRDefault="002B4D33">
      <w:r>
        <w:t>1</w:t>
      </w:r>
      <w:r>
        <w:rPr>
          <w:rFonts w:hint="eastAsia"/>
        </w:rPr>
        <w:t>）关键是，是否影响了多数（大家、别人）的生活，次之为个人精神状态，再次之为个人生活。</w:t>
      </w:r>
    </w:p>
    <w:p w:rsidR="002B4D33" w:rsidRDefault="002B4D33">
      <w:r>
        <w:rPr>
          <w:rFonts w:hint="eastAsia"/>
        </w:rPr>
        <w:t>2）大领导或老板</w:t>
      </w:r>
      <w:proofErr w:type="gramStart"/>
      <w:r>
        <w:rPr>
          <w:rFonts w:hint="eastAsia"/>
        </w:rPr>
        <w:t>开集体</w:t>
      </w:r>
      <w:proofErr w:type="gramEnd"/>
      <w:r>
        <w:rPr>
          <w:rFonts w:hint="eastAsia"/>
        </w:rPr>
        <w:t>会议时，虽是正常人，也一样形成暂时的或会有磁场界域的情况。</w:t>
      </w:r>
    </w:p>
    <w:p w:rsidR="002B4D33" w:rsidRPr="002B4D33" w:rsidRDefault="002B4D33">
      <w:r>
        <w:rPr>
          <w:rFonts w:hint="eastAsia"/>
        </w:rPr>
        <w:t>3）现实有现实的规则且可沟通交流，但上界（通感意界）何以规则和沟通之。</w:t>
      </w:r>
    </w:p>
    <w:p w:rsidR="00E02CFD" w:rsidRDefault="002B4D33">
      <w:r>
        <w:rPr>
          <w:rFonts w:hint="eastAsia"/>
        </w:rPr>
        <w:t>3、有效的纠正因素：</w:t>
      </w:r>
    </w:p>
    <w:p w:rsidR="002B4D33" w:rsidRDefault="002B4D33">
      <w:r>
        <w:rPr>
          <w:rFonts w:hint="eastAsia"/>
        </w:rPr>
        <w:t>一般可有效的纠正因素，体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和思想思维（一般主要是思想）归正归常（参考前面所写）、宜者（参考前面所写）、不可格格不入等预防聚性、持之而道长的方法。</w:t>
      </w:r>
    </w:p>
    <w:p w:rsidR="00E02CFD" w:rsidRDefault="00E02CFD"/>
    <w:p w:rsidR="00E02CFD" w:rsidRDefault="00E02CFD"/>
    <w:p w:rsidR="00E02CFD" w:rsidRPr="00B54F46" w:rsidRDefault="00B54F46">
      <w:r>
        <w:rPr>
          <w:rFonts w:hint="eastAsia"/>
        </w:rPr>
        <w:t>幻觉</w:t>
      </w:r>
      <w:r w:rsidR="002C43EC">
        <w:rPr>
          <w:rFonts w:hint="eastAsia"/>
        </w:rPr>
        <w:t>之真伪之分</w:t>
      </w:r>
      <w:r>
        <w:rPr>
          <w:rFonts w:hint="eastAsia"/>
        </w:rPr>
        <w:t>：可分为伪幻觉和真幻觉，</w:t>
      </w:r>
      <w:proofErr w:type="gramStart"/>
      <w:r w:rsidR="00722B1D">
        <w:rPr>
          <w:rFonts w:hint="eastAsia"/>
        </w:rPr>
        <w:t>由</w:t>
      </w:r>
      <w:r>
        <w:rPr>
          <w:rFonts w:hint="eastAsia"/>
        </w:rPr>
        <w:t>五觉和</w:t>
      </w:r>
      <w:proofErr w:type="gramEnd"/>
      <w:r>
        <w:rPr>
          <w:rFonts w:hint="eastAsia"/>
        </w:rPr>
        <w:t>神经之动而得，</w:t>
      </w:r>
      <w:r w:rsidR="00722B1D">
        <w:rPr>
          <w:rFonts w:hint="eastAsia"/>
        </w:rPr>
        <w:t>至少</w:t>
      </w:r>
      <w:r>
        <w:rPr>
          <w:rFonts w:hint="eastAsia"/>
        </w:rPr>
        <w:t>可正常生活，便不算病症，</w:t>
      </w:r>
      <w:r w:rsidR="00722B1D">
        <w:rPr>
          <w:rFonts w:hint="eastAsia"/>
        </w:rPr>
        <w:t>自然</w:t>
      </w:r>
      <w:r>
        <w:rPr>
          <w:rFonts w:hint="eastAsia"/>
        </w:rPr>
        <w:t>为伪幻觉，否则为真幻觉。</w:t>
      </w:r>
    </w:p>
    <w:p w:rsidR="00E02CFD" w:rsidRDefault="00E02CFD"/>
    <w:p w:rsidR="00E02CFD" w:rsidRDefault="00E02CFD"/>
    <w:p w:rsidR="00E02CFD" w:rsidRDefault="00116076">
      <w:r>
        <w:rPr>
          <w:rFonts w:hint="eastAsia"/>
        </w:rPr>
        <w:t>元帝</w:t>
      </w:r>
      <w:proofErr w:type="gramStart"/>
      <w:r>
        <w:rPr>
          <w:rFonts w:hint="eastAsia"/>
        </w:rPr>
        <w:t>虚象</w:t>
      </w:r>
      <w:proofErr w:type="gramEnd"/>
      <w:r>
        <w:rPr>
          <w:rFonts w:hint="eastAsia"/>
        </w:rPr>
        <w:t>（通感）之浅表于现实原则：内外DANG镜像原理为基本，人对元帝</w:t>
      </w:r>
      <w:proofErr w:type="gramStart"/>
      <w:r>
        <w:rPr>
          <w:rFonts w:hint="eastAsia"/>
        </w:rPr>
        <w:t>虚象</w:t>
      </w:r>
      <w:proofErr w:type="gramEnd"/>
      <w:r>
        <w:rPr>
          <w:rFonts w:hint="eastAsia"/>
        </w:rPr>
        <w:t>也如同物者与现实一样对待且浅显肤表。</w:t>
      </w:r>
    </w:p>
    <w:p w:rsidR="00146B36" w:rsidRDefault="00146B36"/>
    <w:p w:rsidR="00146B36" w:rsidRDefault="00146B36"/>
    <w:p w:rsidR="00146B36" w:rsidRDefault="00146B36">
      <w:r>
        <w:rPr>
          <w:rFonts w:hint="eastAsia"/>
        </w:rPr>
        <w:t>意物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YA分原则：止步于得到所需要的信息，一般忽略YA对关系和互NUAN关系，甚至不做YA分处理。</w:t>
      </w:r>
    </w:p>
    <w:p w:rsidR="00116076" w:rsidRPr="00116076" w:rsidRDefault="00116076">
      <w:r>
        <w:rPr>
          <w:rFonts w:hint="eastAsia"/>
        </w:rPr>
        <w:t>意与物</w:t>
      </w:r>
      <w:r w:rsidR="00146B36">
        <w:rPr>
          <w:rFonts w:hint="eastAsia"/>
        </w:rPr>
        <w:t>两者的</w:t>
      </w:r>
      <w:r>
        <w:rPr>
          <w:rFonts w:hint="eastAsia"/>
        </w:rPr>
        <w:t>特点特性</w:t>
      </w:r>
      <w:r w:rsidR="00146B36">
        <w:rPr>
          <w:rFonts w:hint="eastAsia"/>
        </w:rPr>
        <w:t>本就YA对，大相径庭，人们常谬误于两者悬殊程度，甚至把当前人和事物皆以物性</w:t>
      </w:r>
      <w:proofErr w:type="gramStart"/>
      <w:r w:rsidR="00146B36">
        <w:rPr>
          <w:rFonts w:hint="eastAsia"/>
        </w:rPr>
        <w:t>或皆以意性</w:t>
      </w:r>
      <w:proofErr w:type="gramEnd"/>
      <w:r w:rsidR="00146B36">
        <w:rPr>
          <w:rFonts w:hint="eastAsia"/>
        </w:rPr>
        <w:t>对待。</w:t>
      </w:r>
    </w:p>
    <w:p w:rsidR="00E02CFD" w:rsidRDefault="00E02CFD"/>
    <w:p w:rsidR="008B03DE" w:rsidRDefault="008B03DE"/>
    <w:p w:rsidR="000F7A36" w:rsidRDefault="005A1921">
      <w:r>
        <w:rPr>
          <w:rFonts w:hint="eastAsia"/>
        </w:rPr>
        <w:t>意GIN由眼界原则：全称为“前意识境界或本我境界之意GIN由眼界（心界、界本）原则”，基本上人的体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以此意识或意GIN者而呈现。一般为“本”上的意由GIN理论下</w:t>
      </w:r>
      <w:proofErr w:type="gramStart"/>
      <w:r>
        <w:rPr>
          <w:rFonts w:hint="eastAsia"/>
        </w:rPr>
        <w:t>的物元引发</w:t>
      </w:r>
      <w:proofErr w:type="gramEnd"/>
      <w:r>
        <w:rPr>
          <w:rFonts w:hint="eastAsia"/>
        </w:rPr>
        <w:t>的GIN者浮生的意识和“界”上的由情景（记忆）意识体产生的意之</w:t>
      </w:r>
      <w:proofErr w:type="gramStart"/>
      <w:r>
        <w:rPr>
          <w:rFonts w:hint="eastAsia"/>
        </w:rPr>
        <w:t>觉类型</w:t>
      </w:r>
      <w:proofErr w:type="gramEnd"/>
      <w:r>
        <w:rPr>
          <w:rFonts w:hint="eastAsia"/>
        </w:rPr>
        <w:t>的意GIN者。</w:t>
      </w:r>
    </w:p>
    <w:p w:rsidR="005A1921" w:rsidRDefault="005A1921" w:rsidP="00D70DA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参考“人生隧道坐标系</w:t>
      </w:r>
      <w:r w:rsidR="00D70DAE">
        <w:rPr>
          <w:rFonts w:hint="eastAsia"/>
        </w:rPr>
        <w:t>（也称为时DANG坐标系）</w:t>
      </w:r>
      <w:r>
        <w:rPr>
          <w:rFonts w:hint="eastAsia"/>
        </w:rPr>
        <w:t>”</w:t>
      </w:r>
      <w:r w:rsidR="00D70DAE">
        <w:rPr>
          <w:rFonts w:hint="eastAsia"/>
        </w:rPr>
        <w:t>。</w:t>
      </w:r>
    </w:p>
    <w:p w:rsidR="00D70DAE" w:rsidRDefault="00D70DAE" w:rsidP="00D70DA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简单通俗讲：一般，这些意或GIN者不过</w:t>
      </w:r>
      <w:r>
        <w:t>3</w:t>
      </w:r>
      <w:r>
        <w:rPr>
          <w:rFonts w:hint="eastAsia"/>
        </w:rPr>
        <w:t>阶。</w:t>
      </w:r>
    </w:p>
    <w:p w:rsidR="00D70DAE" w:rsidRDefault="00D70DAE" w:rsidP="00D70DA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下意识产生的意识体。</w:t>
      </w:r>
    </w:p>
    <w:p w:rsidR="00D70DAE" w:rsidRDefault="00D70DAE" w:rsidP="00D70DA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有感而发前意识。</w:t>
      </w:r>
    </w:p>
    <w:p w:rsidR="00D70DAE" w:rsidRDefault="00D70DAE" w:rsidP="00D70DA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触景生情的意之觉。</w:t>
      </w:r>
    </w:p>
    <w:p w:rsidR="00D70DAE" w:rsidRDefault="00D70DAE" w:rsidP="00D70DA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在上面1）、2）和3）的意或GIN者下行作，即，自然而然地体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（言行举止）呈现。</w:t>
      </w:r>
    </w:p>
    <w:p w:rsidR="00D804D3" w:rsidRDefault="00D804D3"/>
    <w:p w:rsidR="00D804D3" w:rsidRDefault="00D804D3"/>
    <w:p w:rsidR="00D804D3" w:rsidRDefault="00FE0FAB">
      <w:r>
        <w:rPr>
          <w:rFonts w:hint="eastAsia"/>
        </w:rPr>
        <w:t>意GIN之基本特性特点</w:t>
      </w:r>
      <w:proofErr w:type="gramStart"/>
      <w:r>
        <w:rPr>
          <w:rFonts w:hint="eastAsia"/>
        </w:rPr>
        <w:t>之意阳</w:t>
      </w:r>
      <w:proofErr w:type="gramEnd"/>
      <w:r>
        <w:rPr>
          <w:rFonts w:hint="eastAsia"/>
        </w:rPr>
        <w:t>GIN阴：意属阳，主要在个体性、散发性、多极化性、自主性、</w:t>
      </w:r>
      <w:proofErr w:type="gramStart"/>
      <w:r>
        <w:rPr>
          <w:rFonts w:hint="eastAsia"/>
        </w:rPr>
        <w:t>界隔性</w:t>
      </w:r>
      <w:proofErr w:type="gramEnd"/>
      <w:r>
        <w:rPr>
          <w:rFonts w:hint="eastAsia"/>
        </w:rPr>
        <w:t>等；GIN属阴，主要在融合贯穿性、链性、衔接性、集聚性、统一性、同步协调性、体系系统性、一致性、标准性等</w:t>
      </w:r>
      <w:r w:rsidR="001B6D4D">
        <w:rPr>
          <w:rFonts w:hint="eastAsia"/>
        </w:rPr>
        <w:t>；意GIN者则属YA体，组合且YA和了阴阳特点特性</w:t>
      </w:r>
      <w:r>
        <w:rPr>
          <w:rFonts w:hint="eastAsia"/>
        </w:rPr>
        <w:t>。</w:t>
      </w:r>
    </w:p>
    <w:p w:rsidR="00D804D3" w:rsidRDefault="00D804D3"/>
    <w:p w:rsidR="00D804D3" w:rsidRDefault="00D804D3"/>
    <w:p w:rsidR="00D804D3" w:rsidRDefault="001A129C">
      <w:pPr>
        <w:rPr>
          <w:ins w:id="0" w:author="Windows 用户" w:date="2021-04-04T13:07:00Z"/>
        </w:rPr>
      </w:pPr>
      <w:ins w:id="1" w:author="Windows 用户" w:date="2021-04-04T13:07:00Z">
        <w:r>
          <w:rPr>
            <w:rFonts w:hint="eastAsia"/>
          </w:rPr>
          <w:t>意GIN者自然自动化原则：全称为“GUAN之本我和前意识境界之存在体皆可自然自动择定与DANG之原则”。</w:t>
        </w:r>
      </w:ins>
    </w:p>
    <w:p w:rsidR="00D804D3" w:rsidRDefault="001A129C">
      <w:ins w:id="2" w:author="Windows 用户" w:date="2021-04-04T13:07:00Z">
        <w:r>
          <w:rPr>
            <w:rFonts w:hint="eastAsia"/>
          </w:rPr>
          <w:t>1、临境界（如，本我境界临于前意识境界）之间至少有一元，</w:t>
        </w:r>
        <w:proofErr w:type="gramStart"/>
        <w:r>
          <w:rPr>
            <w:rFonts w:hint="eastAsia"/>
          </w:rPr>
          <w:t>将际交且可际</w:t>
        </w:r>
        <w:proofErr w:type="gramEnd"/>
        <w:r>
          <w:rPr>
            <w:rFonts w:hint="eastAsia"/>
          </w:rPr>
          <w:t>交，或者正在际交。</w:t>
        </w:r>
      </w:ins>
    </w:p>
    <w:p w:rsidR="00D804D3" w:rsidRDefault="000F6E58">
      <w:r>
        <w:rPr>
          <w:rFonts w:hint="eastAsia"/>
        </w:rPr>
        <w:t>2、至少存有一元且可多元（</w:t>
      </w:r>
      <w:proofErr w:type="gramStart"/>
      <w:r>
        <w:rPr>
          <w:rFonts w:hint="eastAsia"/>
        </w:rPr>
        <w:t>必存且可</w:t>
      </w:r>
      <w:proofErr w:type="gramEnd"/>
      <w:r>
        <w:rPr>
          <w:rFonts w:hint="eastAsia"/>
        </w:rPr>
        <w:t>多元</w:t>
      </w:r>
      <w:r w:rsidR="00A10F61">
        <w:rPr>
          <w:rFonts w:hint="eastAsia"/>
        </w:rPr>
        <w:t>，参考“至少一元原则”</w:t>
      </w:r>
      <w:r>
        <w:rPr>
          <w:rFonts w:hint="eastAsia"/>
        </w:rPr>
        <w:t>）。</w:t>
      </w:r>
    </w:p>
    <w:p w:rsidR="000F6E58" w:rsidRDefault="000F6E58">
      <w:r>
        <w:rPr>
          <w:rFonts w:hint="eastAsia"/>
        </w:rPr>
        <w:t>3、注意境界与元者的向下兼容原则和向上继承原则的基本原则</w:t>
      </w:r>
      <w:r w:rsidR="006146E1">
        <w:rPr>
          <w:rFonts w:hint="eastAsia"/>
        </w:rPr>
        <w:t>，以</w:t>
      </w:r>
      <w:r>
        <w:rPr>
          <w:rFonts w:hint="eastAsia"/>
        </w:rPr>
        <w:t>及</w:t>
      </w:r>
      <w:r w:rsidR="006146E1">
        <w:rPr>
          <w:rFonts w:hint="eastAsia"/>
        </w:rPr>
        <w:t>可意识到或者说</w:t>
      </w:r>
      <w:proofErr w:type="gramStart"/>
      <w:r w:rsidR="006146E1">
        <w:rPr>
          <w:rFonts w:hint="eastAsia"/>
        </w:rPr>
        <w:t>可际交</w:t>
      </w:r>
      <w:proofErr w:type="gramEnd"/>
      <w:r w:rsidR="006146E1">
        <w:rPr>
          <w:rFonts w:hint="eastAsia"/>
        </w:rPr>
        <w:t>的存在体</w:t>
      </w:r>
      <w:r>
        <w:rPr>
          <w:rFonts w:hint="eastAsia"/>
        </w:rPr>
        <w:t>皆</w:t>
      </w:r>
      <w:r w:rsidR="006146E1">
        <w:rPr>
          <w:rFonts w:hint="eastAsia"/>
        </w:rPr>
        <w:t>可主动或被动地或其他方式（如，随机、整体、原全等方式）</w:t>
      </w:r>
      <w:proofErr w:type="gramStart"/>
      <w:r>
        <w:rPr>
          <w:rFonts w:hint="eastAsia"/>
        </w:rPr>
        <w:t>际交之</w:t>
      </w:r>
      <w:proofErr w:type="gramEnd"/>
      <w:r w:rsidR="00A10F61">
        <w:rPr>
          <w:rFonts w:hint="eastAsia"/>
        </w:rPr>
        <w:t>。</w:t>
      </w:r>
    </w:p>
    <w:p w:rsidR="00D804D3" w:rsidRDefault="00D804D3"/>
    <w:p w:rsidR="00D804D3" w:rsidRDefault="00D804D3"/>
    <w:p w:rsidR="00D804D3" w:rsidRDefault="00AD4E76">
      <w:r>
        <w:rPr>
          <w:rFonts w:hint="eastAsia"/>
        </w:rPr>
        <w:t>独立自主而个体化行作：</w:t>
      </w:r>
      <w:r w:rsidR="00AB69B3">
        <w:rPr>
          <w:rFonts w:hint="eastAsia"/>
        </w:rPr>
        <w:t>耦合度是关键。</w:t>
      </w:r>
    </w:p>
    <w:p w:rsidR="00AD4E76" w:rsidRDefault="00AD4E76" w:rsidP="00AD4E76">
      <w:pPr>
        <w:pStyle w:val="a7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本：互利共赢最佳</w:t>
      </w:r>
      <w:r w:rsidR="00727E12">
        <w:rPr>
          <w:rFonts w:hint="eastAsia"/>
        </w:rPr>
        <w:t>策略</w:t>
      </w:r>
      <w:r>
        <w:rPr>
          <w:rFonts w:hint="eastAsia"/>
        </w:rPr>
        <w:t>。</w:t>
      </w:r>
    </w:p>
    <w:p w:rsidR="00AD4E76" w:rsidRDefault="00AD4E76" w:rsidP="00AD4E76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本者，独立自主或与之和者。</w:t>
      </w:r>
    </w:p>
    <w:p w:rsidR="00AD4E76" w:rsidRDefault="00AD4E76" w:rsidP="00AD4E76">
      <w:pPr>
        <w:pStyle w:val="a7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者，群体中以个体化各自行作。</w:t>
      </w:r>
    </w:p>
    <w:p w:rsidR="005915B4" w:rsidRDefault="0036739F" w:rsidP="00C922F9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注意：</w:t>
      </w:r>
      <w:r w:rsidR="00C922F9">
        <w:rPr>
          <w:rFonts w:hint="eastAsia"/>
        </w:rPr>
        <w:t>个体间的常者与异常。</w:t>
      </w:r>
    </w:p>
    <w:p w:rsidR="00C922F9" w:rsidRDefault="00C922F9" w:rsidP="00C922F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常者：同步化、并行并立化、协调等。</w:t>
      </w:r>
    </w:p>
    <w:p w:rsidR="00C922F9" w:rsidRDefault="00C922F9" w:rsidP="00C922F9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同步互锁、栓塞、阻塞、过之等。</w:t>
      </w:r>
    </w:p>
    <w:p w:rsidR="005915B4" w:rsidRDefault="005915B4"/>
    <w:p w:rsidR="00B55674" w:rsidRDefault="00B55674"/>
    <w:p w:rsidR="00B55674" w:rsidRDefault="00EC58E3">
      <w:r>
        <w:rPr>
          <w:rFonts w:hint="eastAsia"/>
        </w:rPr>
        <w:t>通感</w:t>
      </w:r>
      <w:r w:rsidR="00B24EF3">
        <w:rPr>
          <w:rFonts w:hint="eastAsia"/>
        </w:rPr>
        <w:t>之</w:t>
      </w:r>
      <w:r>
        <w:rPr>
          <w:rFonts w:hint="eastAsia"/>
        </w:rPr>
        <w:t>（本真意质者）</w:t>
      </w:r>
      <w:r w:rsidR="00B24EF3">
        <w:rPr>
          <w:rFonts w:hint="eastAsia"/>
        </w:rPr>
        <w:t>难断离情况</w:t>
      </w:r>
      <w:r w:rsidR="00B55674">
        <w:rPr>
          <w:rFonts w:hint="eastAsia"/>
        </w:rPr>
        <w:t>：</w:t>
      </w:r>
      <w:r w:rsidR="00642D88">
        <w:rPr>
          <w:rFonts w:hint="eastAsia"/>
        </w:rPr>
        <w:t>非本真意质者也一样，至少本真意质者更加鲜明。</w:t>
      </w:r>
    </w:p>
    <w:p w:rsidR="00B24EF3" w:rsidRDefault="00B55674" w:rsidP="00B24EF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站在自己的位置：</w:t>
      </w:r>
      <w:r w:rsidR="00B24EF3">
        <w:rPr>
          <w:rFonts w:hint="eastAsia"/>
        </w:rPr>
        <w:t>欲望心魔、一元原则等。</w:t>
      </w:r>
    </w:p>
    <w:p w:rsidR="00B55674" w:rsidRDefault="00B55674" w:rsidP="00B24EF3">
      <w:r>
        <w:rPr>
          <w:rFonts w:hint="eastAsia"/>
        </w:rPr>
        <w:lastRenderedPageBreak/>
        <w:t>与自己的第二大脑，以时DANG理论来衔接关联，有时</w:t>
      </w:r>
      <w:r w:rsidR="00B24EF3">
        <w:rPr>
          <w:rFonts w:hint="eastAsia"/>
        </w:rPr>
        <w:t>难断开，尤其在低于自我境界的境界时，如前意识</w:t>
      </w:r>
      <w:r>
        <w:rPr>
          <w:rFonts w:hint="eastAsia"/>
        </w:rPr>
        <w:t>境界</w:t>
      </w:r>
      <w:r w:rsidR="00B24EF3">
        <w:rPr>
          <w:rFonts w:hint="eastAsia"/>
        </w:rPr>
        <w:t>、本我</w:t>
      </w:r>
      <w:r>
        <w:rPr>
          <w:rFonts w:hint="eastAsia"/>
        </w:rPr>
        <w:t>境界</w:t>
      </w:r>
      <w:r w:rsidR="00B24EF3">
        <w:rPr>
          <w:rFonts w:hint="eastAsia"/>
        </w:rPr>
        <w:t>、意象境界</w:t>
      </w:r>
      <w:r>
        <w:rPr>
          <w:rFonts w:hint="eastAsia"/>
        </w:rPr>
        <w:t>。</w:t>
      </w:r>
    </w:p>
    <w:p w:rsidR="00B55674" w:rsidRDefault="00B24EF3" w:rsidP="007E79B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元帝：</w:t>
      </w:r>
      <w:r w:rsidR="00642D88">
        <w:rPr>
          <w:rFonts w:hint="eastAsia"/>
        </w:rPr>
        <w:t>与</w:t>
      </w:r>
      <w:r>
        <w:rPr>
          <w:rFonts w:hint="eastAsia"/>
        </w:rPr>
        <w:t>元帝所锁定之人。</w:t>
      </w:r>
    </w:p>
    <w:p w:rsidR="00B24EF3" w:rsidRDefault="00B24EF3" w:rsidP="007E79B3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现实：</w:t>
      </w:r>
      <w:r w:rsidR="00030D67">
        <w:rPr>
          <w:rFonts w:hint="eastAsia"/>
        </w:rPr>
        <w:t>与</w:t>
      </w:r>
      <w:r>
        <w:rPr>
          <w:rFonts w:hint="eastAsia"/>
        </w:rPr>
        <w:t>地位与境界及势者较高者。</w:t>
      </w:r>
    </w:p>
    <w:p w:rsidR="00030D67" w:rsidRDefault="00030D67" w:rsidP="00030D67">
      <w:pPr>
        <w:pStyle w:val="a7"/>
        <w:ind w:left="360" w:firstLineChars="0" w:firstLine="0"/>
      </w:pPr>
      <w:r>
        <w:rPr>
          <w:rFonts w:hint="eastAsia"/>
        </w:rPr>
        <w:t>就像是处于GANG位而自然与自动连接似的。</w:t>
      </w:r>
    </w:p>
    <w:p w:rsidR="005915B4" w:rsidRDefault="005915B4"/>
    <w:p w:rsidR="00D370C6" w:rsidRDefault="00AA1ABE" w:rsidP="00D370C6">
      <w:r>
        <w:rPr>
          <w:rFonts w:hint="eastAsia"/>
        </w:rPr>
        <w:t>GUAN之GIN者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代原则</w:t>
      </w:r>
      <w:r w:rsidR="00D370C6">
        <w:rPr>
          <w:rFonts w:hint="eastAsia"/>
        </w:rPr>
        <w:t>：</w:t>
      </w:r>
      <w:r>
        <w:rPr>
          <w:rFonts w:hint="eastAsia"/>
        </w:rPr>
        <w:t>全称为“GUAN之转移注意力或切换道体之GIN者为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接代理者原则”，有个中间的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者做代理，自己可以除外之且减缓那些紧急与过之的情况，即，</w:t>
      </w:r>
      <w:r w:rsidR="00D370C6">
        <w:rPr>
          <w:rFonts w:hint="eastAsia"/>
        </w:rPr>
        <w:t>以GIN者触发、意由GIN、此消彼长等等理论或原则，切换把握GIN者 ，从而把握意识活动。</w:t>
      </w:r>
    </w:p>
    <w:p w:rsidR="00430E4E" w:rsidRDefault="00430E4E" w:rsidP="00D370C6">
      <w:r>
        <w:rPr>
          <w:rFonts w:hint="eastAsia"/>
        </w:rPr>
        <w:t>1、此原则适用于把</w:t>
      </w:r>
      <w:proofErr w:type="gramStart"/>
      <w:r>
        <w:rPr>
          <w:rFonts w:hint="eastAsia"/>
        </w:rPr>
        <w:t>控</w:t>
      </w:r>
      <w:r w:rsidR="001877F7">
        <w:rPr>
          <w:rFonts w:hint="eastAsia"/>
        </w:rPr>
        <w:t>难以</w:t>
      </w:r>
      <w:proofErr w:type="gramEnd"/>
      <w:r w:rsidR="001877F7">
        <w:rPr>
          <w:rFonts w:hint="eastAsia"/>
        </w:rPr>
        <w:t>把握的</w:t>
      </w:r>
      <w:r>
        <w:rPr>
          <w:rFonts w:hint="eastAsia"/>
        </w:rPr>
        <w:t>主观意识</w:t>
      </w:r>
      <w:r w:rsidR="001877F7">
        <w:rPr>
          <w:rFonts w:hint="eastAsia"/>
        </w:rPr>
        <w:t>和</w:t>
      </w:r>
      <w:r>
        <w:rPr>
          <w:rFonts w:hint="eastAsia"/>
        </w:rPr>
        <w:t>前意识</w:t>
      </w:r>
      <w:r w:rsidR="001877F7">
        <w:rPr>
          <w:rFonts w:hint="eastAsia"/>
        </w:rPr>
        <w:t>及失控的后置处理</w:t>
      </w:r>
      <w:r w:rsidR="009C7419">
        <w:rPr>
          <w:rFonts w:hint="eastAsia"/>
        </w:rPr>
        <w:t>与前置设定</w:t>
      </w:r>
      <w:r>
        <w:rPr>
          <w:rFonts w:hint="eastAsia"/>
        </w:rPr>
        <w:t>，</w:t>
      </w:r>
      <w:r w:rsidR="001877F7">
        <w:rPr>
          <w:rFonts w:hint="eastAsia"/>
        </w:rPr>
        <w:t>也可用</w:t>
      </w:r>
      <w:proofErr w:type="gramStart"/>
      <w:r w:rsidR="001877F7">
        <w:rPr>
          <w:rFonts w:hint="eastAsia"/>
        </w:rPr>
        <w:t>于</w:t>
      </w:r>
      <w:r>
        <w:rPr>
          <w:rFonts w:hint="eastAsia"/>
        </w:rPr>
        <w:t>稳安</w:t>
      </w:r>
      <w:r w:rsidR="001877F7">
        <w:rPr>
          <w:rFonts w:hint="eastAsia"/>
        </w:rPr>
        <w:t>所要</w:t>
      </w:r>
      <w:proofErr w:type="gramEnd"/>
      <w:r>
        <w:rPr>
          <w:rFonts w:hint="eastAsia"/>
        </w:rPr>
        <w:t>的前意识境界和本我境界，以及应付处理突发的紧急情况与重大难以承载的事件。</w:t>
      </w:r>
    </w:p>
    <w:p w:rsidR="00D370C6" w:rsidRDefault="00667A85" w:rsidP="00D370C6">
      <w:r>
        <w:rPr>
          <w:rFonts w:hint="eastAsia"/>
        </w:rPr>
        <w:t>2、</w:t>
      </w:r>
      <w:r w:rsidR="00D370C6">
        <w:rPr>
          <w:rFonts w:hint="eastAsia"/>
        </w:rPr>
        <w:t>解决注意力不集中、感性过强、意或GIN容（易）过之等问题的理论与原则：主观意识唯一性、QIN向（DANG向）之意由道GIN维衡原则、至少一元原则等。</w:t>
      </w:r>
    </w:p>
    <w:p w:rsidR="00D370C6" w:rsidRPr="00D370C6" w:rsidRDefault="00D370C6"/>
    <w:p w:rsidR="005915B4" w:rsidRDefault="005915B4"/>
    <w:p w:rsidR="005915B4" w:rsidRDefault="00C87AAF">
      <w:r>
        <w:rPr>
          <w:rFonts w:hint="eastAsia"/>
        </w:rPr>
        <w:t>GIN者触发理论之格分：同一元者（意、物、GIN之元）</w:t>
      </w:r>
      <w:proofErr w:type="gramStart"/>
      <w:r>
        <w:rPr>
          <w:rFonts w:hint="eastAsia"/>
        </w:rPr>
        <w:t>以岔叉维而</w:t>
      </w:r>
      <w:proofErr w:type="gramEnd"/>
      <w:r>
        <w:rPr>
          <w:rFonts w:hint="eastAsia"/>
        </w:rPr>
        <w:t>DANG之，并衍生元者且复性时DANG之。如，同一感觉或言行举止，不同人又太多不同的理解见解。</w:t>
      </w:r>
    </w:p>
    <w:p w:rsidR="005915B4" w:rsidRDefault="00C87AAF" w:rsidP="00C87AA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过之：意由GIN理论、意GIN物关系等。</w:t>
      </w:r>
    </w:p>
    <w:p w:rsidR="00C87AAF" w:rsidRDefault="00C87AAF" w:rsidP="00C87AA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常者：同频和</w:t>
      </w:r>
      <w:proofErr w:type="gramStart"/>
      <w:r>
        <w:rPr>
          <w:rFonts w:hint="eastAsia"/>
        </w:rPr>
        <w:t>链性</w:t>
      </w:r>
      <w:proofErr w:type="gramEnd"/>
      <w:r>
        <w:rPr>
          <w:rFonts w:hint="eastAsia"/>
        </w:rPr>
        <w:t>。</w:t>
      </w:r>
    </w:p>
    <w:p w:rsidR="007E079D" w:rsidRDefault="007E079D" w:rsidP="007E079D">
      <w:pPr>
        <w:pStyle w:val="a7"/>
        <w:ind w:left="360" w:firstLineChars="0" w:firstLine="0"/>
      </w:pPr>
      <w:r>
        <w:rPr>
          <w:rFonts w:hint="eastAsia"/>
        </w:rPr>
        <w:t>注意</w:t>
      </w:r>
      <w:r w:rsidR="007E79B3">
        <w:rPr>
          <w:rFonts w:hint="eastAsia"/>
        </w:rPr>
        <w:t>，同频和</w:t>
      </w:r>
      <w:proofErr w:type="gramStart"/>
      <w:r w:rsidR="007E79B3">
        <w:rPr>
          <w:rFonts w:hint="eastAsia"/>
        </w:rPr>
        <w:t>链性</w:t>
      </w:r>
      <w:proofErr w:type="gramEnd"/>
      <w:r w:rsidR="00FA6ACC">
        <w:rPr>
          <w:rFonts w:hint="eastAsia"/>
        </w:rPr>
        <w:t>在特殊情况易过之</w:t>
      </w:r>
      <w:r>
        <w:rPr>
          <w:rFonts w:hint="eastAsia"/>
        </w:rPr>
        <w:t>，</w:t>
      </w:r>
      <w:proofErr w:type="gramStart"/>
      <w:r>
        <w:rPr>
          <w:rFonts w:hint="eastAsia"/>
        </w:rPr>
        <w:t>链性引发</w:t>
      </w:r>
      <w:proofErr w:type="gramEnd"/>
      <w:r>
        <w:rPr>
          <w:rFonts w:hint="eastAsia"/>
        </w:rPr>
        <w:t>的对优先权的增幅；同频引发的共聚性。</w:t>
      </w:r>
    </w:p>
    <w:p w:rsidR="00C87AAF" w:rsidRDefault="00C87AAF" w:rsidP="00C87AAF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由上面的1和2衍生元者且复性时DANG之。</w:t>
      </w:r>
    </w:p>
    <w:p w:rsidR="00C87AAF" w:rsidRDefault="00C87AAF" w:rsidP="00C87AAF"/>
    <w:p w:rsidR="00C87AAF" w:rsidRDefault="00C87AAF" w:rsidP="00C87AAF"/>
    <w:p w:rsidR="00ED0D0A" w:rsidRDefault="00102DC3" w:rsidP="00C87AAF">
      <w:r>
        <w:rPr>
          <w:rFonts w:hint="eastAsia"/>
        </w:rPr>
        <w:t>意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GIN</w:t>
      </w:r>
      <w:proofErr w:type="gramStart"/>
      <w:r w:rsidR="007C027B">
        <w:rPr>
          <w:rFonts w:hint="eastAsia"/>
        </w:rPr>
        <w:t>存且</w:t>
      </w:r>
      <w:r>
        <w:rPr>
          <w:rFonts w:hint="eastAsia"/>
        </w:rPr>
        <w:t>耗能</w:t>
      </w:r>
      <w:proofErr w:type="gramEnd"/>
      <w:r>
        <w:rPr>
          <w:rFonts w:hint="eastAsia"/>
        </w:rPr>
        <w:t>理论</w:t>
      </w:r>
      <w:r w:rsidR="00C87AAF">
        <w:rPr>
          <w:rFonts w:hint="eastAsia"/>
        </w:rPr>
        <w:t>：</w:t>
      </w:r>
      <w:r w:rsidR="006A167F">
        <w:rPr>
          <w:rFonts w:hint="eastAsia"/>
        </w:rPr>
        <w:t>意者为角色；GIN者为空间资源；精气神为</w:t>
      </w:r>
      <w:r w:rsidR="009E76EA">
        <w:rPr>
          <w:rFonts w:hint="eastAsia"/>
        </w:rPr>
        <w:t>QIN者（</w:t>
      </w:r>
      <w:r w:rsidR="00BB4628">
        <w:rPr>
          <w:rFonts w:hint="eastAsia"/>
        </w:rPr>
        <w:t>执行力、</w:t>
      </w:r>
      <w:r w:rsidR="009E76EA">
        <w:rPr>
          <w:rFonts w:hint="eastAsia"/>
        </w:rPr>
        <w:t>动力</w:t>
      </w:r>
      <w:r w:rsidR="006A167F">
        <w:rPr>
          <w:rFonts w:hint="eastAsia"/>
        </w:rPr>
        <w:t>能量资源</w:t>
      </w:r>
      <w:r w:rsidR="009E76EA">
        <w:rPr>
          <w:rFonts w:hint="eastAsia"/>
        </w:rPr>
        <w:t>）</w:t>
      </w:r>
      <w:r w:rsidR="006A167F">
        <w:rPr>
          <w:rFonts w:hint="eastAsia"/>
        </w:rPr>
        <w:t>。</w:t>
      </w:r>
    </w:p>
    <w:p w:rsidR="00C87AAF" w:rsidRDefault="00ED0D0A" w:rsidP="00C87AAF">
      <w:r>
        <w:rPr>
          <w:rFonts w:hint="eastAsia"/>
        </w:rPr>
        <w:t>1、</w:t>
      </w:r>
      <w:r w:rsidR="00C87AAF">
        <w:rPr>
          <w:rFonts w:hint="eastAsia"/>
        </w:rPr>
        <w:t>意者</w:t>
      </w:r>
      <w:r w:rsidR="00751561">
        <w:rPr>
          <w:rFonts w:hint="eastAsia"/>
        </w:rPr>
        <w:t>有两个角色与职责</w:t>
      </w:r>
      <w:r w:rsidR="00C87AAF">
        <w:rPr>
          <w:rFonts w:hint="eastAsia"/>
        </w:rPr>
        <w:t>，</w:t>
      </w:r>
      <w:r w:rsidR="00751561">
        <w:rPr>
          <w:rFonts w:hint="eastAsia"/>
        </w:rPr>
        <w:t>一为</w:t>
      </w:r>
      <w:r w:rsidR="00C87AAF">
        <w:rPr>
          <w:rFonts w:hint="eastAsia"/>
        </w:rPr>
        <w:t>解读</w:t>
      </w:r>
      <w:r w:rsidR="00047F7C">
        <w:rPr>
          <w:rFonts w:hint="eastAsia"/>
        </w:rPr>
        <w:t>（解读在此处为校验过程）后</w:t>
      </w:r>
      <w:r w:rsidR="00C87AAF">
        <w:rPr>
          <w:rFonts w:hint="eastAsia"/>
        </w:rPr>
        <w:t>把关；</w:t>
      </w:r>
      <w:r w:rsidR="00273C69">
        <w:rPr>
          <w:rFonts w:hint="eastAsia"/>
        </w:rPr>
        <w:t>二为</w:t>
      </w:r>
      <w:r w:rsidR="00C87AAF">
        <w:rPr>
          <w:rFonts w:hint="eastAsia"/>
        </w:rPr>
        <w:t>解晰</w:t>
      </w:r>
      <w:r w:rsidR="00273C69">
        <w:rPr>
          <w:rFonts w:hint="eastAsia"/>
        </w:rPr>
        <w:t>后处理（择选、择向、择道、开闭、</w:t>
      </w:r>
      <w:proofErr w:type="gramStart"/>
      <w:r w:rsidR="00273C69">
        <w:rPr>
          <w:rFonts w:hint="eastAsia"/>
        </w:rPr>
        <w:t>增删改查</w:t>
      </w:r>
      <w:r w:rsidR="00C87AAF">
        <w:rPr>
          <w:rFonts w:hint="eastAsia"/>
        </w:rPr>
        <w:t>等</w:t>
      </w:r>
      <w:proofErr w:type="gramEnd"/>
      <w:r w:rsidR="00C87AAF">
        <w:rPr>
          <w:rFonts w:hint="eastAsia"/>
        </w:rPr>
        <w:t>其他思维）。</w:t>
      </w:r>
    </w:p>
    <w:p w:rsidR="00C87AAF" w:rsidRDefault="00ED0D0A" w:rsidP="00C87AAF">
      <w:r>
        <w:t>2</w:t>
      </w:r>
      <w:r>
        <w:rPr>
          <w:rFonts w:hint="eastAsia"/>
        </w:rPr>
        <w:t>、必定有一意者</w:t>
      </w:r>
      <w:r w:rsidR="00C87AAF">
        <w:rPr>
          <w:rFonts w:hint="eastAsia"/>
        </w:rPr>
        <w:t>时DANG之，以道、渠、</w:t>
      </w:r>
      <w:proofErr w:type="gramStart"/>
      <w:r w:rsidR="00C87AAF">
        <w:rPr>
          <w:rFonts w:hint="eastAsia"/>
        </w:rPr>
        <w:t>构等去</w:t>
      </w:r>
      <w:proofErr w:type="gramEnd"/>
      <w:r w:rsidR="00C87AAF">
        <w:rPr>
          <w:rFonts w:hint="eastAsia"/>
        </w:rPr>
        <w:t>规则化GIN者且消耗GIN之（空间）资源与</w:t>
      </w:r>
      <w:r w:rsidR="00561E79">
        <w:rPr>
          <w:rFonts w:hint="eastAsia"/>
        </w:rPr>
        <w:t>精气神的</w:t>
      </w:r>
      <w:r w:rsidR="00C87AAF">
        <w:rPr>
          <w:rFonts w:hint="eastAsia"/>
        </w:rPr>
        <w:t>能量。</w:t>
      </w:r>
    </w:p>
    <w:p w:rsidR="00AC0FD9" w:rsidRDefault="00ED0D0A" w:rsidP="00C87AAF">
      <w:r>
        <w:t>3</w:t>
      </w:r>
      <w:r>
        <w:rPr>
          <w:rFonts w:hint="eastAsia"/>
        </w:rPr>
        <w:t>、</w:t>
      </w:r>
      <w:r w:rsidR="00AC0FD9">
        <w:rPr>
          <w:rFonts w:hint="eastAsia"/>
        </w:rPr>
        <w:t>注意：意者和GIN者皆消耗精气神的能量。</w:t>
      </w:r>
    </w:p>
    <w:p w:rsidR="00751561" w:rsidRDefault="00AC0FD9" w:rsidP="00C87AAF">
      <w:r>
        <w:rPr>
          <w:rFonts w:hint="eastAsia"/>
        </w:rPr>
        <w:t>4、</w:t>
      </w:r>
      <w:r w:rsidR="00751561">
        <w:rPr>
          <w:rFonts w:hint="eastAsia"/>
        </w:rPr>
        <w:t>意java类比：GIN者为存储对象与存储空间；意者为对象（或变量、指针、程序等）</w:t>
      </w:r>
      <w:r w:rsidR="006A167F">
        <w:rPr>
          <w:rFonts w:hint="eastAsia"/>
        </w:rPr>
        <w:t>。</w:t>
      </w:r>
    </w:p>
    <w:p w:rsidR="00702764" w:rsidRDefault="00702764"/>
    <w:p w:rsidR="00702764" w:rsidRDefault="00702764"/>
    <w:p w:rsidR="00702764" w:rsidRDefault="006D688E">
      <w:r>
        <w:rPr>
          <w:rFonts w:hint="eastAsia"/>
        </w:rPr>
        <w:t>无限</w:t>
      </w:r>
      <w:proofErr w:type="gramStart"/>
      <w:r>
        <w:rPr>
          <w:rFonts w:hint="eastAsia"/>
        </w:rPr>
        <w:t>而止返原则</w:t>
      </w:r>
      <w:proofErr w:type="gramEnd"/>
      <w:r w:rsidR="003F3A2C">
        <w:rPr>
          <w:rFonts w:hint="eastAsia"/>
        </w:rPr>
        <w:t>（</w:t>
      </w:r>
      <w:r w:rsidR="00B970DD">
        <w:rPr>
          <w:rFonts w:hint="eastAsia"/>
        </w:rPr>
        <w:t>亦为通感发展到的</w:t>
      </w:r>
      <w:r w:rsidR="003F3A2C">
        <w:rPr>
          <w:rFonts w:hint="eastAsia"/>
        </w:rPr>
        <w:t>完美常者阶段的描述）</w:t>
      </w:r>
      <w:r>
        <w:rPr>
          <w:rFonts w:hint="eastAsia"/>
        </w:rPr>
        <w:t>：意者方面应无通感</w:t>
      </w:r>
      <w:r w:rsidR="00B970DD">
        <w:rPr>
          <w:rFonts w:hint="eastAsia"/>
        </w:rPr>
        <w:t>无</w:t>
      </w:r>
      <w:r w:rsidR="00283575">
        <w:rPr>
          <w:rFonts w:hint="eastAsia"/>
        </w:rPr>
        <w:t>元</w:t>
      </w:r>
      <w:proofErr w:type="gramStart"/>
      <w:r w:rsidR="00283575">
        <w:rPr>
          <w:rFonts w:hint="eastAsia"/>
        </w:rPr>
        <w:t>帝相关</w:t>
      </w:r>
      <w:proofErr w:type="gramEnd"/>
      <w:r w:rsidR="00283575">
        <w:rPr>
          <w:rFonts w:hint="eastAsia"/>
        </w:rPr>
        <w:t>的关联与携带</w:t>
      </w:r>
      <w:r w:rsidR="00315A7E">
        <w:rPr>
          <w:rFonts w:hint="eastAsia"/>
        </w:rPr>
        <w:t>；就像哲学、玄学那样难理解难试探分析难探索，无法包纳，继而</w:t>
      </w:r>
      <w:proofErr w:type="gramStart"/>
      <w:r w:rsidR="00315A7E">
        <w:rPr>
          <w:rFonts w:hint="eastAsia"/>
        </w:rPr>
        <w:t>止返为</w:t>
      </w:r>
      <w:proofErr w:type="gramEnd"/>
      <w:r w:rsidR="00315A7E">
        <w:rPr>
          <w:rFonts w:hint="eastAsia"/>
        </w:rPr>
        <w:t>常者</w:t>
      </w:r>
      <w:r>
        <w:rPr>
          <w:rFonts w:hint="eastAsia"/>
        </w:rPr>
        <w:t>。</w:t>
      </w:r>
    </w:p>
    <w:p w:rsidR="006D688E" w:rsidRDefault="00ED3B26">
      <w:r>
        <w:t>1</w:t>
      </w:r>
      <w:r>
        <w:rPr>
          <w:rFonts w:hint="eastAsia"/>
        </w:rPr>
        <w:t>、</w:t>
      </w:r>
      <w:r w:rsidR="006D688E">
        <w:rPr>
          <w:rFonts w:hint="eastAsia"/>
        </w:rPr>
        <w:t>临阶：混沌</w:t>
      </w:r>
      <w:r w:rsidR="00D971D1">
        <w:rPr>
          <w:rFonts w:hint="eastAsia"/>
        </w:rPr>
        <w:t>未开</w:t>
      </w:r>
      <w:r w:rsidR="006D688E">
        <w:rPr>
          <w:rFonts w:hint="eastAsia"/>
        </w:rPr>
        <w:t>之境、</w:t>
      </w:r>
      <w:proofErr w:type="gramStart"/>
      <w:r w:rsidR="006D688E">
        <w:rPr>
          <w:rFonts w:hint="eastAsia"/>
        </w:rPr>
        <w:t>懵懂</w:t>
      </w:r>
      <w:r w:rsidR="00D971D1">
        <w:rPr>
          <w:rFonts w:hint="eastAsia"/>
        </w:rPr>
        <w:t>茫知时</w:t>
      </w:r>
      <w:proofErr w:type="gramEnd"/>
      <w:r w:rsidR="00D971D1">
        <w:rPr>
          <w:rFonts w:hint="eastAsia"/>
        </w:rPr>
        <w:t>、糊涂迷乱之状态、混乱</w:t>
      </w:r>
      <w:proofErr w:type="gramStart"/>
      <w:r w:rsidR="00D971D1">
        <w:rPr>
          <w:rFonts w:hint="eastAsia"/>
        </w:rPr>
        <w:t>不堪等</w:t>
      </w:r>
      <w:proofErr w:type="gramEnd"/>
      <w:r w:rsidR="00D971D1">
        <w:rPr>
          <w:rFonts w:hint="eastAsia"/>
        </w:rPr>
        <w:t>之状况等。</w:t>
      </w:r>
    </w:p>
    <w:p w:rsidR="00702764" w:rsidRDefault="00ED3B26">
      <w:r>
        <w:rPr>
          <w:rFonts w:hint="eastAsia"/>
        </w:rPr>
        <w:t>2、通感发展到的完美常者阶段</w:t>
      </w:r>
      <w:r w:rsidR="00D971D1">
        <w:rPr>
          <w:rFonts w:hint="eastAsia"/>
        </w:rPr>
        <w:t>：在意者（意元）方面</w:t>
      </w:r>
      <w:r w:rsidR="00607C56">
        <w:rPr>
          <w:rFonts w:hint="eastAsia"/>
        </w:rPr>
        <w:t>（即，意识上，意识体，意识活动中）</w:t>
      </w:r>
      <w:r w:rsidR="00D971D1">
        <w:rPr>
          <w:rFonts w:hint="eastAsia"/>
        </w:rPr>
        <w:t>，无通感无元帝</w:t>
      </w:r>
      <w:r w:rsidR="004071B0">
        <w:rPr>
          <w:rFonts w:hint="eastAsia"/>
        </w:rPr>
        <w:t>无本真意质者无本真意质者之位无虚意质者</w:t>
      </w:r>
      <w:r w:rsidR="00D971D1">
        <w:rPr>
          <w:rFonts w:hint="eastAsia"/>
        </w:rPr>
        <w:t>及忽略之屏隔之闪避之</w:t>
      </w:r>
      <w:r w:rsidR="00607C56">
        <w:rPr>
          <w:rFonts w:hint="eastAsia"/>
        </w:rPr>
        <w:t>；简单讲，GIN者上很难或没办法，只能或忽略GIN者而从意者上下手，主观意识尽量剔除通感相关的意者</w:t>
      </w:r>
      <w:r w:rsidR="00D971D1">
        <w:rPr>
          <w:rFonts w:hint="eastAsia"/>
        </w:rPr>
        <w:t>。</w:t>
      </w:r>
    </w:p>
    <w:p w:rsidR="00D971D1" w:rsidRDefault="00ED3B26">
      <w:r>
        <w:t>3</w:t>
      </w:r>
      <w:r>
        <w:rPr>
          <w:rFonts w:hint="eastAsia"/>
        </w:rPr>
        <w:t>、</w:t>
      </w:r>
      <w:r w:rsidR="00D971D1">
        <w:rPr>
          <w:rFonts w:hint="eastAsia"/>
        </w:rPr>
        <w:t>缷负：无需自责或自负，没有什么义务责任担当及权利，即使它将或已天上（天下）大乱，每个人都有自己作为人或生命体应有的权利和自由。</w:t>
      </w:r>
    </w:p>
    <w:p w:rsidR="00F52A94" w:rsidRDefault="00F52A94">
      <w:r>
        <w:t>4</w:t>
      </w:r>
      <w:r>
        <w:rPr>
          <w:rFonts w:hint="eastAsia"/>
        </w:rPr>
        <w:t>、自我维</w:t>
      </w:r>
      <w:proofErr w:type="gramStart"/>
      <w:r>
        <w:rPr>
          <w:rFonts w:hint="eastAsia"/>
        </w:rPr>
        <w:t>衡稳安</w:t>
      </w:r>
      <w:proofErr w:type="gramEnd"/>
      <w:r>
        <w:rPr>
          <w:rFonts w:hint="eastAsia"/>
        </w:rPr>
        <w:t>机制：</w:t>
      </w:r>
    </w:p>
    <w:p w:rsidR="0074369F" w:rsidRDefault="00B768EC">
      <w:r>
        <w:rPr>
          <w:rFonts w:hint="eastAsia"/>
        </w:rPr>
        <w:lastRenderedPageBreak/>
        <w:t>一般</w:t>
      </w:r>
      <w:r w:rsidR="0074369F">
        <w:rPr>
          <w:rFonts w:hint="eastAsia"/>
        </w:rPr>
        <w:t>自我维</w:t>
      </w:r>
      <w:proofErr w:type="gramStart"/>
      <w:r w:rsidR="0074369F">
        <w:rPr>
          <w:rFonts w:hint="eastAsia"/>
        </w:rPr>
        <w:t>衡稳安</w:t>
      </w:r>
      <w:proofErr w:type="gramEnd"/>
      <w:r w:rsidR="0074369F">
        <w:rPr>
          <w:rFonts w:hint="eastAsia"/>
        </w:rPr>
        <w:t>机制</w:t>
      </w:r>
      <w:r>
        <w:rPr>
          <w:rFonts w:hint="eastAsia"/>
        </w:rPr>
        <w:t>，会</w:t>
      </w:r>
      <w:r w:rsidR="0074369F">
        <w:rPr>
          <w:rFonts w:hint="eastAsia"/>
        </w:rPr>
        <w:t>主动</w:t>
      </w:r>
      <w:r w:rsidR="003C4AA4">
        <w:rPr>
          <w:rFonts w:hint="eastAsia"/>
        </w:rPr>
        <w:t>地</w:t>
      </w:r>
      <w:r w:rsidR="0074369F">
        <w:rPr>
          <w:rFonts w:hint="eastAsia"/>
        </w:rPr>
        <w:t>或被动</w:t>
      </w:r>
      <w:r w:rsidR="003C4AA4">
        <w:rPr>
          <w:rFonts w:hint="eastAsia"/>
        </w:rPr>
        <w:t>地</w:t>
      </w:r>
      <w:r w:rsidR="0074369F">
        <w:rPr>
          <w:rFonts w:hint="eastAsia"/>
        </w:rPr>
        <w:t>或下意识</w:t>
      </w:r>
      <w:r w:rsidR="003C4AA4">
        <w:rPr>
          <w:rFonts w:hint="eastAsia"/>
        </w:rPr>
        <w:t>地</w:t>
      </w:r>
      <w:r w:rsidR="0074369F">
        <w:rPr>
          <w:rFonts w:hint="eastAsia"/>
        </w:rPr>
        <w:t>自动修复或恢复为常者</w:t>
      </w:r>
      <w:r>
        <w:rPr>
          <w:rFonts w:hint="eastAsia"/>
        </w:rPr>
        <w:t>，意识到的是很少的</w:t>
      </w:r>
      <w:proofErr w:type="gramStart"/>
      <w:r>
        <w:rPr>
          <w:rFonts w:hint="eastAsia"/>
        </w:rPr>
        <w:t>意欲道</w:t>
      </w:r>
      <w:proofErr w:type="gramEnd"/>
      <w:r>
        <w:rPr>
          <w:rFonts w:hint="eastAsia"/>
        </w:rPr>
        <w:t>体在意在乎的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小部分，大部分都是有自我维</w:t>
      </w:r>
      <w:proofErr w:type="gramStart"/>
      <w:r>
        <w:rPr>
          <w:rFonts w:hint="eastAsia"/>
        </w:rPr>
        <w:t>衡稳安机制</w:t>
      </w:r>
      <w:proofErr w:type="gramEnd"/>
      <w:r>
        <w:rPr>
          <w:rFonts w:hint="eastAsia"/>
        </w:rPr>
        <w:t>在维持着常态常者。</w:t>
      </w:r>
    </w:p>
    <w:p w:rsidR="00702764" w:rsidRDefault="00702764"/>
    <w:p w:rsidR="00702764" w:rsidRDefault="00702764"/>
    <w:p w:rsidR="00702764" w:rsidRDefault="00C35448">
      <w:r>
        <w:rPr>
          <w:rFonts w:hint="eastAsia"/>
        </w:rPr>
        <w:t>天道执行者：根据GIN者触发理论、第二大脑理论、通感源因的理论、时DANG理论等等理会，天道的运行运作运转，可比拟出有那么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高级生命体在维持着，而它便是天道执行者，一个看不见摸不着却时刻存在者并玄之又玄的存在。</w:t>
      </w:r>
    </w:p>
    <w:p w:rsidR="00C35448" w:rsidRPr="00C35448" w:rsidRDefault="003A10B5">
      <w:r>
        <w:rPr>
          <w:rFonts w:hint="eastAsia"/>
        </w:rPr>
        <w:t>1、</w:t>
      </w:r>
      <w:r w:rsidR="00C35448">
        <w:rPr>
          <w:rFonts w:hint="eastAsia"/>
        </w:rPr>
        <w:t>元</w:t>
      </w:r>
      <w:proofErr w:type="gramStart"/>
      <w:r w:rsidR="00C35448">
        <w:rPr>
          <w:rFonts w:hint="eastAsia"/>
        </w:rPr>
        <w:t>帝相关</w:t>
      </w:r>
      <w:proofErr w:type="gramEnd"/>
      <w:r w:rsidR="00C35448">
        <w:rPr>
          <w:rFonts w:hint="eastAsia"/>
        </w:rPr>
        <w:t>的DANG者之主，便是天道执行者，即，人们口中的“怪不得</w:t>
      </w:r>
      <w:r w:rsidR="00F04ABB">
        <w:rPr>
          <w:rFonts w:hint="eastAsia"/>
        </w:rPr>
        <w:t>XXX</w:t>
      </w:r>
      <w:r w:rsidR="00C35448">
        <w:rPr>
          <w:rFonts w:hint="eastAsia"/>
        </w:rPr>
        <w:t>选他呢”、“下不来，</w:t>
      </w:r>
      <w:r w:rsidR="00F04ABB">
        <w:rPr>
          <w:rFonts w:hint="eastAsia"/>
        </w:rPr>
        <w:t>XXX总是</w:t>
      </w:r>
      <w:r w:rsidR="00C35448">
        <w:rPr>
          <w:rFonts w:hint="eastAsia"/>
        </w:rPr>
        <w:t>把位置</w:t>
      </w:r>
      <w:r w:rsidR="00A0724C">
        <w:rPr>
          <w:rFonts w:hint="eastAsia"/>
        </w:rPr>
        <w:t>让他占着</w:t>
      </w:r>
      <w:r w:rsidR="00C35448">
        <w:rPr>
          <w:rFonts w:hint="eastAsia"/>
        </w:rPr>
        <w:t>”</w:t>
      </w:r>
      <w:r w:rsidR="00F04ABB">
        <w:rPr>
          <w:rFonts w:hint="eastAsia"/>
        </w:rPr>
        <w:t>、“XXX让它走吧”、祈求XXX给自己增福与好的时运</w:t>
      </w:r>
      <w:r w:rsidR="00A0724C">
        <w:rPr>
          <w:rFonts w:hint="eastAsia"/>
        </w:rPr>
        <w:t>等，这些话中的</w:t>
      </w:r>
      <w:r w:rsidR="00F04ABB">
        <w:rPr>
          <w:rFonts w:hint="eastAsia"/>
        </w:rPr>
        <w:t>XXX（主语）</w:t>
      </w:r>
      <w:r w:rsidR="00A0724C">
        <w:rPr>
          <w:rFonts w:hint="eastAsia"/>
        </w:rPr>
        <w:t>便是天道执行者。</w:t>
      </w:r>
    </w:p>
    <w:p w:rsidR="00702764" w:rsidRPr="003A10B5" w:rsidRDefault="003A10B5">
      <w:r>
        <w:t>2</w:t>
      </w:r>
      <w:r>
        <w:rPr>
          <w:rFonts w:hint="eastAsia"/>
        </w:rPr>
        <w:t xml:space="preserve">、天道执行者 </w:t>
      </w:r>
      <w:r>
        <w:t xml:space="preserve"> </w:t>
      </w:r>
      <w:r>
        <w:sym w:font="Wingdings" w:char="F0DF"/>
      </w:r>
      <w:r>
        <w:t>-</w:t>
      </w:r>
      <w:r>
        <w:rPr>
          <w:rFonts w:hint="eastAsia"/>
        </w:rPr>
        <w:t>-------</w:t>
      </w:r>
      <w:r>
        <w:sym w:font="Wingdings" w:char="F0E0"/>
      </w:r>
      <w:r>
        <w:t xml:space="preserve">  </w:t>
      </w:r>
      <w:r>
        <w:rPr>
          <w:rFonts w:hint="eastAsia"/>
        </w:rPr>
        <w:t>时间、存在</w:t>
      </w:r>
      <w:proofErr w:type="gramStart"/>
      <w:r>
        <w:rPr>
          <w:rFonts w:hint="eastAsia"/>
        </w:rPr>
        <w:t>体阶变</w:t>
      </w:r>
      <w:proofErr w:type="gramEnd"/>
      <w:r>
        <w:rPr>
          <w:rFonts w:hint="eastAsia"/>
        </w:rPr>
        <w:t>之QIN者、时DANG者之势与能。</w:t>
      </w:r>
    </w:p>
    <w:p w:rsidR="00702764" w:rsidRDefault="00702764"/>
    <w:p w:rsidR="005915B4" w:rsidRDefault="005915B4"/>
    <w:p w:rsidR="00315A7E" w:rsidRDefault="00A36D8E">
      <w:r>
        <w:rPr>
          <w:rFonts w:hint="eastAsia"/>
        </w:rPr>
        <w:t>无限</w:t>
      </w:r>
      <w:r w:rsidR="00315A7E">
        <w:rPr>
          <w:rFonts w:hint="eastAsia"/>
        </w:rPr>
        <w:t>理论</w:t>
      </w:r>
      <w:r>
        <w:rPr>
          <w:rFonts w:hint="eastAsia"/>
        </w:rPr>
        <w:t>（原则）：</w:t>
      </w: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本、存在体、内心等都具有无限性，也都可给它们定个无限原则。</w:t>
      </w:r>
    </w:p>
    <w:p w:rsidR="00A36D8E" w:rsidRDefault="00A36D8E" w:rsidP="00A36D8E">
      <w:pPr>
        <w:pStyle w:val="a7"/>
        <w:numPr>
          <w:ilvl w:val="0"/>
          <w:numId w:val="24"/>
        </w:numPr>
        <w:ind w:firstLineChars="0"/>
      </w:pP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本无限原则：边界与质本皆无限。</w:t>
      </w:r>
    </w:p>
    <w:p w:rsidR="00A36D8E" w:rsidRDefault="00A36D8E" w:rsidP="00A36D8E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存在体无限原则：</w:t>
      </w:r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本之内或相关者无限。</w:t>
      </w:r>
    </w:p>
    <w:p w:rsidR="00A36D8E" w:rsidRDefault="00A36D8E" w:rsidP="00A36D8E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内心无限原则：参考前面的定义。</w:t>
      </w:r>
    </w:p>
    <w:p w:rsidR="00315A7E" w:rsidRDefault="00315A7E"/>
    <w:p w:rsidR="00315A7E" w:rsidRDefault="00315A7E"/>
    <w:p w:rsidR="00315A7E" w:rsidRDefault="00F92CB0">
      <w:r>
        <w:rPr>
          <w:rFonts w:hint="eastAsia"/>
        </w:rPr>
        <w:t>道上驾驭原则：全称为“G</w:t>
      </w:r>
      <w:r>
        <w:t>W</w:t>
      </w:r>
      <w:r>
        <w:rPr>
          <w:rFonts w:hint="eastAsia"/>
        </w:rPr>
        <w:t>之时DANG且道上驾驭原则”，简述为开车、骑马、掌舵。以时DANG理论为基础，随着时间、时光的推移前进，在所得、试着探索或已得且</w:t>
      </w:r>
      <w:proofErr w:type="gramStart"/>
      <w:r>
        <w:rPr>
          <w:rFonts w:hint="eastAsia"/>
        </w:rPr>
        <w:t>已择道</w:t>
      </w:r>
      <w:proofErr w:type="gramEnd"/>
      <w:r>
        <w:rPr>
          <w:rFonts w:hint="eastAsia"/>
        </w:rPr>
        <w:t>体上，像开车、骑马、开船</w:t>
      </w:r>
      <w:r w:rsidR="00FF3AE1">
        <w:rPr>
          <w:rFonts w:hint="eastAsia"/>
        </w:rPr>
        <w:t>掌舵</w:t>
      </w:r>
      <w:r>
        <w:rPr>
          <w:rFonts w:hint="eastAsia"/>
        </w:rPr>
        <w:t>等一样，以4</w:t>
      </w:r>
      <w:r>
        <w:t>5</w:t>
      </w:r>
      <w:r>
        <w:rPr>
          <w:rFonts w:hint="eastAsia"/>
        </w:rPr>
        <w:t>度原则、快乐主义原则、</w:t>
      </w:r>
      <w:proofErr w:type="gramStart"/>
      <w:r>
        <w:rPr>
          <w:rFonts w:hint="eastAsia"/>
        </w:rPr>
        <w:t>阶变监控</w:t>
      </w:r>
      <w:proofErr w:type="gramEnd"/>
      <w:r>
        <w:rPr>
          <w:rFonts w:hint="eastAsia"/>
        </w:rPr>
        <w:t>原则、择选等而存活。</w:t>
      </w:r>
    </w:p>
    <w:p w:rsidR="00F92CB0" w:rsidRDefault="00F92CB0"/>
    <w:p w:rsidR="00315A7E" w:rsidRDefault="00315A7E"/>
    <w:p w:rsidR="00315A7E" w:rsidRDefault="005D135D"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消通感</w:t>
      </w:r>
      <w:proofErr w:type="gramStart"/>
      <w:r>
        <w:rPr>
          <w:rFonts w:hint="eastAsia"/>
        </w:rPr>
        <w:t>之调整</w:t>
      </w:r>
      <w:proofErr w:type="gramEnd"/>
      <w:r>
        <w:rPr>
          <w:rFonts w:hint="eastAsia"/>
        </w:rPr>
        <w:t>方案：主观意识空间（应不大不小）、意GIN容（</w:t>
      </w:r>
      <w:proofErr w:type="gramStart"/>
      <w:r>
        <w:rPr>
          <w:rFonts w:hint="eastAsia"/>
        </w:rPr>
        <w:t>应弱链性</w:t>
      </w:r>
      <w:proofErr w:type="gramEnd"/>
      <w:r>
        <w:rPr>
          <w:rFonts w:hint="eastAsia"/>
        </w:rPr>
        <w:t>，弱耦合度）、QIN者与意之能量（不过之）等。</w:t>
      </w:r>
    </w:p>
    <w:p w:rsidR="005D135D" w:rsidRDefault="005D135D">
      <w:r>
        <w:rPr>
          <w:rFonts w:hint="eastAsia"/>
        </w:rPr>
        <w:t>1、主要调整对象：意者（意元、意象、意识活动等）、道体（意欲与</w:t>
      </w:r>
      <w:proofErr w:type="gramStart"/>
      <w:r>
        <w:rPr>
          <w:rFonts w:hint="eastAsia"/>
        </w:rPr>
        <w:t>意欲道</w:t>
      </w:r>
      <w:proofErr w:type="gramEnd"/>
      <w:r>
        <w:rPr>
          <w:rFonts w:hint="eastAsia"/>
        </w:rPr>
        <w:t>体、</w:t>
      </w:r>
      <w:proofErr w:type="gramStart"/>
      <w:r>
        <w:rPr>
          <w:rFonts w:hint="eastAsia"/>
        </w:rPr>
        <w:t>所贞持</w:t>
      </w:r>
      <w:proofErr w:type="gramEnd"/>
      <w:r>
        <w:rPr>
          <w:rFonts w:hint="eastAsia"/>
        </w:rPr>
        <w:t>、所困缚等）、意GIN者等。</w:t>
      </w:r>
    </w:p>
    <w:p w:rsidR="005D135D" w:rsidRDefault="005D135D" w:rsidP="00B76124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注意三点：</w:t>
      </w:r>
    </w:p>
    <w:p w:rsidR="005D135D" w:rsidRDefault="005D135D" w:rsidP="00B761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心理调节调控是可主观主动和授之的。</w:t>
      </w:r>
    </w:p>
    <w:p w:rsidR="005D135D" w:rsidRDefault="005D135D" w:rsidP="00B76124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精神上</w:t>
      </w:r>
      <w:r w:rsidR="00047F04">
        <w:rPr>
          <w:rFonts w:hint="eastAsia"/>
        </w:rPr>
        <w:t>的调节调控</w:t>
      </w:r>
      <w:r>
        <w:rPr>
          <w:rFonts w:hint="eastAsia"/>
        </w:rPr>
        <w:t>调之</w:t>
      </w:r>
      <w:r w:rsidR="0017656D">
        <w:rPr>
          <w:rFonts w:hint="eastAsia"/>
        </w:rPr>
        <w:t>，</w:t>
      </w:r>
      <w:r>
        <w:rPr>
          <w:rFonts w:hint="eastAsia"/>
        </w:rPr>
        <w:t>则基本上全为被动和受之的。</w:t>
      </w:r>
    </w:p>
    <w:p w:rsidR="00451C97" w:rsidRDefault="00B76124">
      <w:r>
        <w:rPr>
          <w:rFonts w:hint="eastAsia"/>
        </w:rPr>
        <w:t>3）</w:t>
      </w:r>
      <w:r w:rsidR="005D135D">
        <w:rPr>
          <w:rFonts w:hint="eastAsia"/>
        </w:rPr>
        <w:t>心理和精神都不可或缺的。</w:t>
      </w:r>
    </w:p>
    <w:p w:rsidR="005D135D" w:rsidRDefault="005165AD" w:rsidP="005165AD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调整</w:t>
      </w:r>
      <w:r w:rsidR="00451C97">
        <w:rPr>
          <w:rFonts w:hint="eastAsia"/>
        </w:rPr>
        <w:t>方案</w:t>
      </w:r>
      <w:r>
        <w:rPr>
          <w:rFonts w:hint="eastAsia"/>
        </w:rPr>
        <w:t>：</w:t>
      </w:r>
    </w:p>
    <w:p w:rsidR="005165AD" w:rsidRDefault="005165AD" w:rsidP="005165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贞持QIN</w:t>
      </w:r>
      <w:proofErr w:type="gramStart"/>
      <w:r>
        <w:rPr>
          <w:rFonts w:hint="eastAsia"/>
        </w:rPr>
        <w:t>者且时</w:t>
      </w:r>
      <w:proofErr w:type="gramEnd"/>
      <w:r>
        <w:rPr>
          <w:rFonts w:hint="eastAsia"/>
        </w:rPr>
        <w:t>DANG之，总要有一QIN</w:t>
      </w:r>
      <w:proofErr w:type="gramStart"/>
      <w:r>
        <w:rPr>
          <w:rFonts w:hint="eastAsia"/>
        </w:rPr>
        <w:t>者来持之</w:t>
      </w:r>
      <w:proofErr w:type="gramEnd"/>
      <w:r>
        <w:rPr>
          <w:rFonts w:hint="eastAsia"/>
        </w:rPr>
        <w:t>，从而始终占有大脑（主观意识与主观意识之时DANG）。</w:t>
      </w:r>
    </w:p>
    <w:p w:rsidR="005165AD" w:rsidRDefault="005165AD" w:rsidP="005165AD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授受YA合</w:t>
      </w:r>
      <w:proofErr w:type="gramStart"/>
      <w:r>
        <w:rPr>
          <w:rFonts w:hint="eastAsia"/>
        </w:rPr>
        <w:t>而阶升</w:t>
      </w:r>
      <w:proofErr w:type="gramEnd"/>
      <w:r>
        <w:rPr>
          <w:rFonts w:hint="eastAsia"/>
        </w:rPr>
        <w:t>而DANG，受之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源之QIN为界本（之势之力等）。</w:t>
      </w:r>
    </w:p>
    <w:p w:rsidR="005D135D" w:rsidRDefault="005D135D"/>
    <w:p w:rsidR="005D135D" w:rsidRDefault="005D135D"/>
    <w:p w:rsidR="00C21538" w:rsidRDefault="00C21538">
      <w:r>
        <w:rPr>
          <w:rFonts w:hint="eastAsia"/>
        </w:rPr>
        <w:t>本真意质者全时存现原则：人各不同，</w:t>
      </w:r>
      <w:proofErr w:type="gramStart"/>
      <w:r>
        <w:rPr>
          <w:rFonts w:hint="eastAsia"/>
        </w:rPr>
        <w:t>类分于</w:t>
      </w:r>
      <w:proofErr w:type="gramEnd"/>
      <w:r>
        <w:rPr>
          <w:rFonts w:hint="eastAsia"/>
        </w:rPr>
        <w:t>人设，</w:t>
      </w:r>
      <w:r w:rsidR="00AD0BE3">
        <w:rPr>
          <w:rFonts w:hint="eastAsia"/>
        </w:rPr>
        <w:t>本真意质者只是被动地，</w:t>
      </w:r>
      <w:proofErr w:type="gramStart"/>
      <w:r>
        <w:rPr>
          <w:rFonts w:hint="eastAsia"/>
        </w:rPr>
        <w:t>由界之聚性</w:t>
      </w:r>
      <w:proofErr w:type="gramEnd"/>
      <w:r>
        <w:rPr>
          <w:rFonts w:hint="eastAsia"/>
        </w:rPr>
        <w:t>与势者</w:t>
      </w:r>
      <w:r w:rsidR="00AD0BE3">
        <w:rPr>
          <w:rFonts w:hint="eastAsia"/>
        </w:rPr>
        <w:t>，或者由</w:t>
      </w:r>
      <w:r>
        <w:rPr>
          <w:rFonts w:hint="eastAsia"/>
        </w:rPr>
        <w:t>其自己本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QIN者</w:t>
      </w:r>
      <w:r w:rsidR="00AD0BE3">
        <w:rPr>
          <w:rFonts w:hint="eastAsia"/>
        </w:rPr>
        <w:t>，</w:t>
      </w:r>
      <w:r>
        <w:rPr>
          <w:rFonts w:hint="eastAsia"/>
        </w:rPr>
        <w:t>而存而现或凸显</w:t>
      </w:r>
      <w:r w:rsidR="00AD0BE3">
        <w:rPr>
          <w:rFonts w:hint="eastAsia"/>
        </w:rPr>
        <w:t>。且，</w:t>
      </w:r>
      <w:r>
        <w:rPr>
          <w:rFonts w:hint="eastAsia"/>
        </w:rPr>
        <w:t>人设相近而</w:t>
      </w:r>
      <w:proofErr w:type="gramStart"/>
      <w:r>
        <w:rPr>
          <w:rFonts w:hint="eastAsia"/>
        </w:rPr>
        <w:t>更具聚性与</w:t>
      </w:r>
      <w:proofErr w:type="gramEnd"/>
      <w:r>
        <w:rPr>
          <w:rFonts w:hint="eastAsia"/>
        </w:rPr>
        <w:t>更高势者。即，每天的2</w:t>
      </w:r>
      <w:r>
        <w:t>4</w:t>
      </w:r>
      <w:r>
        <w:rPr>
          <w:rFonts w:hint="eastAsia"/>
        </w:rPr>
        <w:t>小时都至少有一个</w:t>
      </w:r>
      <w:r w:rsidR="009B7358">
        <w:rPr>
          <w:rFonts w:hint="eastAsia"/>
        </w:rPr>
        <w:t>本真意质者，至少是否被发现或意识到。</w:t>
      </w:r>
    </w:p>
    <w:p w:rsidR="00C21538" w:rsidRPr="009B7358" w:rsidRDefault="009B7358">
      <w:r>
        <w:rPr>
          <w:rFonts w:hint="eastAsia"/>
        </w:rPr>
        <w:t>简单讲，无论当前本真意质者醒着与否，都会有其他本真意质者被动地虚位以待</w:t>
      </w:r>
      <w:r w:rsidR="00401252">
        <w:rPr>
          <w:rFonts w:hint="eastAsia"/>
        </w:rPr>
        <w:t>。</w:t>
      </w:r>
    </w:p>
    <w:p w:rsidR="00C21538" w:rsidRDefault="00C21538"/>
    <w:p w:rsidR="00C21538" w:rsidRDefault="00C21538"/>
    <w:p w:rsidR="00A50424" w:rsidRDefault="00A50424">
      <w:r>
        <w:rPr>
          <w:rFonts w:hint="eastAsia"/>
        </w:rPr>
        <w:t>常者之以用于元帝效应</w:t>
      </w:r>
      <w:r w:rsidR="00D96B44">
        <w:rPr>
          <w:rFonts w:hint="eastAsia"/>
        </w:rPr>
        <w:t>的注意事项</w:t>
      </w:r>
      <w:r>
        <w:rPr>
          <w:rFonts w:hint="eastAsia"/>
        </w:rPr>
        <w:t>：若想以用那些元帝效应和</w:t>
      </w:r>
      <w:proofErr w:type="gramStart"/>
      <w:r>
        <w:rPr>
          <w:rFonts w:hint="eastAsia"/>
        </w:rPr>
        <w:t>践行择选元</w:t>
      </w:r>
      <w:proofErr w:type="gramEnd"/>
      <w:r>
        <w:rPr>
          <w:rFonts w:hint="eastAsia"/>
        </w:rPr>
        <w:t>帝以用之路，注意，它只限于界方面的跟风、时运、潮流、风气、火与热度、名气名誉；本方面</w:t>
      </w:r>
      <w:r w:rsidR="004D1427">
        <w:rPr>
          <w:rFonts w:hint="eastAsia"/>
        </w:rPr>
        <w:t>出自于自己或他人</w:t>
      </w:r>
      <w:r>
        <w:rPr>
          <w:rFonts w:hint="eastAsia"/>
        </w:rPr>
        <w:t>的心性、心象、心理</w:t>
      </w:r>
      <w:r w:rsidR="00456691">
        <w:rPr>
          <w:rFonts w:hint="eastAsia"/>
        </w:rPr>
        <w:t>、心历</w:t>
      </w:r>
      <w:r>
        <w:rPr>
          <w:rFonts w:hint="eastAsia"/>
        </w:rPr>
        <w:t>等内DANG者。</w:t>
      </w:r>
    </w:p>
    <w:p w:rsidR="00A50424" w:rsidRDefault="00A50424">
      <w:r>
        <w:rPr>
          <w:rFonts w:hint="eastAsia"/>
        </w:rPr>
        <w:t>总体来讲，只实用于社会性、数量众多性、时空性、统一一致性等，而不适合个人、身边人和事物及私人私事</w:t>
      </w:r>
      <w:r w:rsidR="004E1155">
        <w:rPr>
          <w:rFonts w:hint="eastAsia"/>
        </w:rPr>
        <w:t>私心</w:t>
      </w:r>
      <w:r>
        <w:rPr>
          <w:rFonts w:hint="eastAsia"/>
        </w:rPr>
        <w:t>私欲。</w:t>
      </w:r>
    </w:p>
    <w:p w:rsidR="00A50424" w:rsidRDefault="00A50424"/>
    <w:p w:rsidR="00A50424" w:rsidRDefault="00A50424"/>
    <w:p w:rsidR="00A50424" w:rsidRDefault="00A50424">
      <w:r>
        <w:rPr>
          <w:rFonts w:hint="eastAsia"/>
        </w:rPr>
        <w:t>NUAN者自带NUAN性：如</w:t>
      </w:r>
      <w:r w:rsidR="00E6383D">
        <w:rPr>
          <w:rFonts w:hint="eastAsia"/>
        </w:rPr>
        <w:t>，</w:t>
      </w:r>
      <w:r>
        <w:rPr>
          <w:rFonts w:hint="eastAsia"/>
        </w:rPr>
        <w:t>心理上的负面心理心情情绪</w:t>
      </w:r>
      <w:r w:rsidR="00E6383D">
        <w:rPr>
          <w:rFonts w:hint="eastAsia"/>
        </w:rPr>
        <w:t>、拂乱其所为、</w:t>
      </w:r>
      <w:proofErr w:type="gramStart"/>
      <w:r w:rsidR="00E6383D">
        <w:rPr>
          <w:rFonts w:hint="eastAsia"/>
        </w:rPr>
        <w:t>色障迷</w:t>
      </w:r>
      <w:proofErr w:type="gramEnd"/>
      <w:r w:rsidR="00E6383D">
        <w:rPr>
          <w:rFonts w:hint="eastAsia"/>
        </w:rPr>
        <w:t>障等</w:t>
      </w:r>
      <w:r>
        <w:rPr>
          <w:rFonts w:hint="eastAsia"/>
        </w:rPr>
        <w:t>，使人</w:t>
      </w:r>
      <w:r w:rsidR="00E6383D">
        <w:rPr>
          <w:rFonts w:hint="eastAsia"/>
        </w:rPr>
        <w:t>难以前行，见不到前方或被</w:t>
      </w:r>
      <w:r>
        <w:rPr>
          <w:rFonts w:hint="eastAsia"/>
        </w:rPr>
        <w:t>困缚，</w:t>
      </w:r>
      <w:proofErr w:type="gramStart"/>
      <w:r>
        <w:rPr>
          <w:rFonts w:hint="eastAsia"/>
        </w:rPr>
        <w:t>被滞止制止</w:t>
      </w:r>
      <w:proofErr w:type="gramEnd"/>
      <w:r>
        <w:rPr>
          <w:rFonts w:hint="eastAsia"/>
        </w:rPr>
        <w:t>压制。</w:t>
      </w:r>
    </w:p>
    <w:p w:rsidR="00C21538" w:rsidRDefault="00C21538"/>
    <w:p w:rsidR="005D135D" w:rsidRDefault="005D135D"/>
    <w:p w:rsidR="003D7598" w:rsidRDefault="00A803FA">
      <w:r>
        <w:rPr>
          <w:rFonts w:hint="eastAsia"/>
        </w:rPr>
        <w:t>正NUAN无间（道）原则：正NUAN之间游走、切换、（正者与NUAN者之间）彼此循环、二叉树结构来正逆分合等。</w:t>
      </w:r>
    </w:p>
    <w:p w:rsidR="003D7598" w:rsidRDefault="003D7598"/>
    <w:p w:rsidR="00315A7E" w:rsidRDefault="00315A7E"/>
    <w:p w:rsidR="00315A7E" w:rsidRDefault="00315A7E"/>
    <w:p w:rsidR="00315A7E" w:rsidRDefault="00315A7E"/>
    <w:p w:rsidR="000F7A36" w:rsidRDefault="00E27824">
      <w:r>
        <w:rPr>
          <w:rFonts w:hint="eastAsia"/>
        </w:rPr>
        <w:t>通感之正NUAN共存性和异常蛰伏原则：</w:t>
      </w:r>
      <w:r w:rsidR="000F7A36">
        <w:rPr>
          <w:rFonts w:hint="eastAsia"/>
        </w:rPr>
        <w:t>通感，本就实时存在着，既然存在，作为存在体自然有其正NUAN，有其常者与非常者（异常、缺陷缺憾</w:t>
      </w:r>
      <w:r>
        <w:rPr>
          <w:rFonts w:hint="eastAsia"/>
        </w:rPr>
        <w:t>等</w:t>
      </w:r>
      <w:r w:rsidR="000F7A36">
        <w:rPr>
          <w:rFonts w:hint="eastAsia"/>
        </w:rPr>
        <w:t>，甚至自我破坏</w:t>
      </w:r>
      <w:r>
        <w:rPr>
          <w:rFonts w:hint="eastAsia"/>
        </w:rPr>
        <w:t>、衰亡</w:t>
      </w:r>
      <w:proofErr w:type="gramStart"/>
      <w:r>
        <w:rPr>
          <w:rFonts w:hint="eastAsia"/>
        </w:rPr>
        <w:t>夭</w:t>
      </w:r>
      <w:proofErr w:type="gramEnd"/>
      <w:r>
        <w:rPr>
          <w:rFonts w:hint="eastAsia"/>
        </w:rPr>
        <w:t>消</w:t>
      </w:r>
      <w:r w:rsidR="000F7A36">
        <w:rPr>
          <w:rFonts w:hint="eastAsia"/>
        </w:rPr>
        <w:t>与毁灭性</w:t>
      </w:r>
      <w:r>
        <w:rPr>
          <w:rFonts w:hint="eastAsia"/>
        </w:rPr>
        <w:t>。</w:t>
      </w:r>
      <w:r w:rsidR="000F7A36">
        <w:rPr>
          <w:rFonts w:hint="eastAsia"/>
        </w:rPr>
        <w:t>）</w:t>
      </w:r>
      <w:r>
        <w:rPr>
          <w:rFonts w:hint="eastAsia"/>
        </w:rPr>
        <w:t>，一旦失衡太过之，蛰伏的异常者便浮现。</w:t>
      </w:r>
    </w:p>
    <w:p w:rsidR="00C63FEB" w:rsidRDefault="00C63FEB">
      <w:r>
        <w:rPr>
          <w:rFonts w:hint="eastAsia"/>
        </w:rPr>
        <w:t>一般也就是一时的幻象幻觉，</w:t>
      </w:r>
      <w:r w:rsidR="004E747C">
        <w:rPr>
          <w:rFonts w:hint="eastAsia"/>
        </w:rPr>
        <w:t>暂时的闪现，避之而</w:t>
      </w:r>
      <w:proofErr w:type="gramStart"/>
      <w:r w:rsidR="00DB164B">
        <w:rPr>
          <w:rFonts w:hint="eastAsia"/>
        </w:rPr>
        <w:t>夭</w:t>
      </w:r>
      <w:proofErr w:type="gramEnd"/>
      <w:r w:rsidR="00DB164B">
        <w:rPr>
          <w:rFonts w:hint="eastAsia"/>
        </w:rPr>
        <w:t>消；</w:t>
      </w:r>
      <w:r>
        <w:rPr>
          <w:rFonts w:hint="eastAsia"/>
        </w:rPr>
        <w:t>无需理会，</w:t>
      </w:r>
      <w:r w:rsidR="00E876E0">
        <w:rPr>
          <w:rFonts w:hint="eastAsia"/>
        </w:rPr>
        <w:t>转移注意力，界屏</w:t>
      </w:r>
      <w:r>
        <w:rPr>
          <w:rFonts w:hint="eastAsia"/>
        </w:rPr>
        <w:t>忽略之即可！</w:t>
      </w:r>
    </w:p>
    <w:p w:rsidR="00DB164B" w:rsidRDefault="00DB164B">
      <w:r>
        <w:rPr>
          <w:rFonts w:hint="eastAsia"/>
        </w:rPr>
        <w:t>若不得消除躲避，睡觉倒是一个好方法，视为正常，</w:t>
      </w:r>
      <w:r w:rsidR="00AB227E">
        <w:rPr>
          <w:rFonts w:hint="eastAsia"/>
        </w:rPr>
        <w:t>好好睡一觉，</w:t>
      </w:r>
      <w:r>
        <w:rPr>
          <w:rFonts w:hint="eastAsia"/>
        </w:rPr>
        <w:t>早晚会过去，时间问题而已。</w:t>
      </w:r>
    </w:p>
    <w:p w:rsidR="007428AB" w:rsidRDefault="007428AB"/>
    <w:p w:rsidR="007428AB" w:rsidRDefault="007428AB">
      <w:r>
        <w:rPr>
          <w:rFonts w:hint="eastAsia"/>
        </w:rPr>
        <w:t>DANG者与授受的再定义：以</w:t>
      </w:r>
      <w:r w:rsidR="001F4E66">
        <w:rPr>
          <w:rFonts w:hint="eastAsia"/>
        </w:rPr>
        <w:t>“整元阔DANG主观意识原则”为基本理论，</w:t>
      </w:r>
      <w:r>
        <w:rPr>
          <w:rFonts w:hint="eastAsia"/>
        </w:rPr>
        <w:t>意或GIN之CAI分别</w:t>
      </w:r>
      <w:proofErr w:type="gramStart"/>
      <w:r>
        <w:rPr>
          <w:rFonts w:hint="eastAsia"/>
        </w:rPr>
        <w:t>做结合</w:t>
      </w:r>
      <w:proofErr w:type="gramEnd"/>
      <w:r>
        <w:rPr>
          <w:rFonts w:hint="eastAsia"/>
        </w:rPr>
        <w:t>性的定义。</w:t>
      </w:r>
    </w:p>
    <w:p w:rsidR="007428AB" w:rsidRDefault="00E80FA1">
      <w:r>
        <w:t>1</w:t>
      </w:r>
      <w:r>
        <w:rPr>
          <w:rFonts w:hint="eastAsia"/>
        </w:rPr>
        <w:t>、</w:t>
      </w:r>
      <w:r w:rsidR="007428AB">
        <w:rPr>
          <w:rFonts w:hint="eastAsia"/>
        </w:rPr>
        <w:t>DANG：</w:t>
      </w:r>
    </w:p>
    <w:p w:rsidR="007428AB" w:rsidRDefault="007428AB" w:rsidP="007428AB">
      <w:r>
        <w:rPr>
          <w:rFonts w:hint="eastAsia"/>
        </w:rPr>
        <w:t>1</w:t>
      </w:r>
      <w:r w:rsidR="00E80FA1">
        <w:rPr>
          <w:rFonts w:hint="eastAsia"/>
        </w:rPr>
        <w:t>）</w:t>
      </w:r>
      <w:r>
        <w:rPr>
          <w:rFonts w:hint="eastAsia"/>
        </w:rPr>
        <w:t>内DANG：以意质体之CAI元为原元，再以内心与外界的镜像理论而DANG</w:t>
      </w:r>
      <w:r w:rsidR="00133908">
        <w:rPr>
          <w:rFonts w:hint="eastAsia"/>
        </w:rPr>
        <w:t>。优点是可开发的潜者丰厚；缺点是，</w:t>
      </w:r>
      <w:r>
        <w:rPr>
          <w:rFonts w:hint="eastAsia"/>
        </w:rPr>
        <w:t>除了同道且经历练所得之道体，内心与外界难衔接，常为界隔或总是界隔着。</w:t>
      </w:r>
    </w:p>
    <w:p w:rsidR="007428AB" w:rsidRDefault="007428AB" w:rsidP="007428AB">
      <w:r>
        <w:rPr>
          <w:rFonts w:hint="eastAsia"/>
        </w:rPr>
        <w:t>2</w:t>
      </w:r>
      <w:r w:rsidR="00E80FA1">
        <w:rPr>
          <w:rFonts w:hint="eastAsia"/>
        </w:rPr>
        <w:t>）</w:t>
      </w:r>
      <w:r>
        <w:rPr>
          <w:rFonts w:hint="eastAsia"/>
        </w:rPr>
        <w:t>外DANG：以GIN质体之CAI元为原元，再以YA和、之或放之于GIN者、由之道与果之道等而DANG</w:t>
      </w:r>
      <w:r w:rsidR="00133908">
        <w:rPr>
          <w:rFonts w:hint="eastAsia"/>
        </w:rPr>
        <w:t>。主要优点是内外界简易衔接且自动性强（下意识即可）；</w:t>
      </w:r>
      <w:r>
        <w:rPr>
          <w:rFonts w:hint="eastAsia"/>
        </w:rPr>
        <w:t>缺点是质本性自然极弱。</w:t>
      </w:r>
    </w:p>
    <w:p w:rsidR="007428AB" w:rsidRDefault="00E80FA1">
      <w:r>
        <w:t>2</w:t>
      </w:r>
      <w:r>
        <w:rPr>
          <w:rFonts w:hint="eastAsia"/>
        </w:rPr>
        <w:t>、</w:t>
      </w:r>
      <w:r w:rsidR="007428AB">
        <w:rPr>
          <w:rFonts w:hint="eastAsia"/>
        </w:rPr>
        <w:t>QIN：</w:t>
      </w:r>
    </w:p>
    <w:p w:rsidR="007428AB" w:rsidRDefault="007428AB">
      <w:r>
        <w:rPr>
          <w:rFonts w:hint="eastAsia"/>
        </w:rPr>
        <w:t>1</w:t>
      </w:r>
      <w:r w:rsidR="00E80FA1">
        <w:rPr>
          <w:rFonts w:hint="eastAsia"/>
        </w:rPr>
        <w:t>）</w:t>
      </w:r>
      <w:r>
        <w:rPr>
          <w:rFonts w:hint="eastAsia"/>
        </w:rPr>
        <w:t>授</w:t>
      </w:r>
      <w:r w:rsidR="00E80FA1">
        <w:rPr>
          <w:rFonts w:hint="eastAsia"/>
        </w:rPr>
        <w:t>：授之，意或心之对象为外界或外界内存在。一般GIN者随意者或道体</w:t>
      </w:r>
      <w:proofErr w:type="gramStart"/>
      <w:r w:rsidR="00E80FA1">
        <w:rPr>
          <w:rFonts w:hint="eastAsia"/>
        </w:rPr>
        <w:t>而幅跳</w:t>
      </w:r>
      <w:proofErr w:type="gramEnd"/>
      <w:r w:rsidR="00E80FA1">
        <w:rPr>
          <w:rFonts w:hint="eastAsia"/>
        </w:rPr>
        <w:t>。</w:t>
      </w:r>
    </w:p>
    <w:p w:rsidR="007428AB" w:rsidRDefault="007428AB">
      <w:r>
        <w:rPr>
          <w:rFonts w:hint="eastAsia"/>
        </w:rPr>
        <w:t>2</w:t>
      </w:r>
      <w:r w:rsidR="00E80FA1">
        <w:rPr>
          <w:rFonts w:hint="eastAsia"/>
        </w:rPr>
        <w:t>）</w:t>
      </w:r>
      <w:r>
        <w:rPr>
          <w:rFonts w:hint="eastAsia"/>
        </w:rPr>
        <w:t>受</w:t>
      </w:r>
      <w:r w:rsidR="00E80FA1">
        <w:rPr>
          <w:rFonts w:hint="eastAsia"/>
        </w:rPr>
        <w:t>：受之，意或心之对象为自己（一般意义上的自己，而</w:t>
      </w:r>
      <w:proofErr w:type="gramStart"/>
      <w:r w:rsidR="00E80FA1">
        <w:rPr>
          <w:rFonts w:hint="eastAsia"/>
        </w:rPr>
        <w:t>非脑为真己</w:t>
      </w:r>
      <w:proofErr w:type="gramEnd"/>
      <w:r w:rsidR="00E80FA1">
        <w:rPr>
          <w:rFonts w:hint="eastAsia"/>
        </w:rPr>
        <w:t>的“己”）与利益相关、本能、被动性等所在的对象。一般意或GIN有界本与际遇而动。</w:t>
      </w:r>
    </w:p>
    <w:p w:rsidR="001F4E66" w:rsidRDefault="001F4E66"/>
    <w:p w:rsidR="001F4E66" w:rsidRDefault="001F4E66"/>
    <w:p w:rsidR="001F4E66" w:rsidRDefault="001F4E66"/>
    <w:p w:rsidR="001F4E66" w:rsidRDefault="001F4E66"/>
    <w:p w:rsidR="001F4E66" w:rsidRDefault="001F4E66">
      <w:bookmarkStart w:id="3" w:name="_GoBack"/>
      <w:r>
        <w:rPr>
          <w:rFonts w:hint="eastAsia"/>
        </w:rPr>
        <w:t>整元阔DANG主观意识原则：全称为“常者之主观意识为单元且整体阔DANG原则”</w:t>
      </w:r>
      <w:r w:rsidR="00F903B0">
        <w:rPr>
          <w:rFonts w:hint="eastAsia"/>
        </w:rPr>
        <w:t>，一般</w:t>
      </w:r>
      <w:r w:rsidR="00F903B0">
        <w:rPr>
          <w:rFonts w:hint="eastAsia"/>
        </w:rPr>
        <w:lastRenderedPageBreak/>
        <w:t>的意识活动，以主观意识或GIN者之CAI元</w:t>
      </w:r>
      <w:r w:rsidR="00292637">
        <w:rPr>
          <w:rFonts w:hint="eastAsia"/>
        </w:rPr>
        <w:t>（若主观意识为元原点，则内DANG而意GIN-YA合；若GIN-CAI则外DANG而意GIN-YA和，继而维</w:t>
      </w:r>
      <w:proofErr w:type="gramStart"/>
      <w:r w:rsidR="00292637">
        <w:rPr>
          <w:rFonts w:hint="eastAsia"/>
        </w:rPr>
        <w:t>衡稳安</w:t>
      </w:r>
      <w:proofErr w:type="gramEnd"/>
      <w:r w:rsidR="00292637">
        <w:rPr>
          <w:rFonts w:hint="eastAsia"/>
        </w:rPr>
        <w:t>。）</w:t>
      </w:r>
      <w:r w:rsidR="00F903B0">
        <w:rPr>
          <w:rFonts w:hint="eastAsia"/>
        </w:rPr>
        <w:t>，为元原点为单元单位为源元，循其</w:t>
      </w:r>
      <w:proofErr w:type="gramStart"/>
      <w:r w:rsidR="00F903B0">
        <w:rPr>
          <w:rFonts w:hint="eastAsia"/>
        </w:rPr>
        <w:t>意欲道</w:t>
      </w:r>
      <w:proofErr w:type="gramEnd"/>
      <w:r w:rsidR="00F903B0">
        <w:rPr>
          <w:rFonts w:hint="eastAsia"/>
        </w:rPr>
        <w:t>体，整体性扩充阔DANG之，在自我维</w:t>
      </w:r>
      <w:proofErr w:type="gramStart"/>
      <w:r w:rsidR="00F903B0">
        <w:rPr>
          <w:rFonts w:hint="eastAsia"/>
        </w:rPr>
        <w:t>衡稳安机制</w:t>
      </w:r>
      <w:proofErr w:type="gramEnd"/>
      <w:r w:rsidR="00F903B0">
        <w:rPr>
          <w:rFonts w:hint="eastAsia"/>
        </w:rPr>
        <w:t>不过之和</w:t>
      </w:r>
      <w:proofErr w:type="gramStart"/>
      <w:r w:rsidR="00F903B0">
        <w:rPr>
          <w:rFonts w:hint="eastAsia"/>
        </w:rPr>
        <w:t>意GIN容不过之</w:t>
      </w:r>
      <w:proofErr w:type="gramEnd"/>
      <w:r w:rsidR="00F903B0">
        <w:rPr>
          <w:rFonts w:hint="eastAsia"/>
        </w:rPr>
        <w:t>的情况下，</w:t>
      </w:r>
      <w:proofErr w:type="gramStart"/>
      <w:r w:rsidR="00F903B0">
        <w:rPr>
          <w:rFonts w:hint="eastAsia"/>
        </w:rPr>
        <w:t>以幅跳幅</w:t>
      </w:r>
      <w:proofErr w:type="gramEnd"/>
      <w:r w:rsidR="00F903B0">
        <w:rPr>
          <w:rFonts w:hint="eastAsia"/>
        </w:rPr>
        <w:t>调理论，尽量整体性，尽量三我、意象、前意识等常者境界</w:t>
      </w:r>
      <w:proofErr w:type="gramStart"/>
      <w:r w:rsidR="00F903B0">
        <w:rPr>
          <w:rFonts w:hint="eastAsia"/>
        </w:rPr>
        <w:t>且各个</w:t>
      </w:r>
      <w:proofErr w:type="gramEnd"/>
      <w:r w:rsidR="00F903B0">
        <w:rPr>
          <w:rFonts w:hint="eastAsia"/>
        </w:rPr>
        <w:t>境界之间切换，而且总是保持主观意识为倍数性的时DANG。</w:t>
      </w:r>
    </w:p>
    <w:p w:rsidR="00F903B0" w:rsidRDefault="00F903B0" w:rsidP="00F903B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描述：</w:t>
      </w:r>
      <w:r w:rsidR="00AC3062">
        <w:rPr>
          <w:rFonts w:hint="eastAsia"/>
        </w:rPr>
        <w:t>信息的</w:t>
      </w:r>
      <w:proofErr w:type="gramStart"/>
      <w:r w:rsidR="00AC3062">
        <w:rPr>
          <w:rFonts w:hint="eastAsia"/>
        </w:rPr>
        <w:t>获取靠</w:t>
      </w:r>
      <w:proofErr w:type="gramEnd"/>
      <w:r w:rsidR="00AC3062">
        <w:rPr>
          <w:rFonts w:hint="eastAsia"/>
        </w:rPr>
        <w:t>体觉</w:t>
      </w:r>
      <w:proofErr w:type="gramStart"/>
      <w:r w:rsidR="00AC3062">
        <w:rPr>
          <w:rFonts w:hint="eastAsia"/>
        </w:rPr>
        <w:t>之体身物性</w:t>
      </w:r>
      <w:proofErr w:type="gramEnd"/>
      <w:r w:rsidR="00AC3062">
        <w:rPr>
          <w:rFonts w:hint="eastAsia"/>
        </w:rPr>
        <w:t>反应和下意识</w:t>
      </w:r>
      <w:r w:rsidR="00E0248C">
        <w:rPr>
          <w:rFonts w:hint="eastAsia"/>
        </w:rPr>
        <w:t>自动的意识调之，</w:t>
      </w:r>
      <w:r w:rsidR="00411CDA">
        <w:rPr>
          <w:rFonts w:hint="eastAsia"/>
        </w:rPr>
        <w:t>为受之而非授之，不主动QIN之视之听之，不念之，得信息即可。</w:t>
      </w:r>
      <w:r w:rsidR="00E0248C">
        <w:rPr>
          <w:rFonts w:hint="eastAsia"/>
        </w:rPr>
        <w:t>主观的意识活动，</w:t>
      </w:r>
      <w:r w:rsidR="00411CDA">
        <w:rPr>
          <w:rFonts w:hint="eastAsia"/>
        </w:rPr>
        <w:t>尽量用第一大脑，即，平常所说的“脑袋”。</w:t>
      </w:r>
    </w:p>
    <w:p w:rsidR="00F903B0" w:rsidRDefault="00F903B0" w:rsidP="00F903B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如果不能整体性，便可能或容易使机制过之。</w:t>
      </w:r>
    </w:p>
    <w:p w:rsidR="00F903B0" w:rsidRDefault="00711BC5" w:rsidP="00F903B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 w:rsidR="00F903B0">
        <w:rPr>
          <w:rFonts w:hint="eastAsia"/>
        </w:rPr>
        <w:t>授之，主观意识时DANG之；受之，</w:t>
      </w:r>
      <w:r>
        <w:rPr>
          <w:rFonts w:hint="eastAsia"/>
        </w:rPr>
        <w:t>则</w:t>
      </w:r>
      <w:r w:rsidR="00F903B0">
        <w:rPr>
          <w:rFonts w:hint="eastAsia"/>
        </w:rPr>
        <w:t>脑为真己</w:t>
      </w:r>
      <w:proofErr w:type="gramStart"/>
      <w:r w:rsidR="00F903B0">
        <w:rPr>
          <w:rFonts w:hint="eastAsia"/>
        </w:rPr>
        <w:t>之</w:t>
      </w:r>
      <w:proofErr w:type="gramEnd"/>
      <w:r w:rsidR="00F903B0">
        <w:rPr>
          <w:rFonts w:hint="eastAsia"/>
        </w:rPr>
        <w:t>“己”（</w:t>
      </w:r>
      <w:proofErr w:type="gramStart"/>
      <w:r w:rsidR="00F903B0">
        <w:rPr>
          <w:rFonts w:hint="eastAsia"/>
        </w:rPr>
        <w:t>源元主观</w:t>
      </w:r>
      <w:proofErr w:type="gramEnd"/>
      <w:r w:rsidR="00F903B0">
        <w:rPr>
          <w:rFonts w:hint="eastAsia"/>
        </w:rPr>
        <w:t>意识）隧道并行于界本</w:t>
      </w:r>
      <w:proofErr w:type="gramStart"/>
      <w:r w:rsidR="00F903B0">
        <w:rPr>
          <w:rFonts w:hint="eastAsia"/>
        </w:rPr>
        <w:t>之</w:t>
      </w:r>
      <w:proofErr w:type="gramEnd"/>
      <w:r w:rsidR="00F903B0">
        <w:rPr>
          <w:rFonts w:hint="eastAsia"/>
        </w:rPr>
        <w:t>时DANG。</w:t>
      </w:r>
    </w:p>
    <w:p w:rsidR="00711BC5" w:rsidRDefault="00711BC5" w:rsidP="00F903B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一般为物性意者和</w:t>
      </w:r>
      <w:proofErr w:type="gramStart"/>
      <w:r>
        <w:rPr>
          <w:rFonts w:hint="eastAsia"/>
        </w:rPr>
        <w:t>链性</w:t>
      </w:r>
      <w:proofErr w:type="gramEnd"/>
      <w:r>
        <w:rPr>
          <w:rFonts w:hint="eastAsia"/>
        </w:rPr>
        <w:t>意者，而且GIN性意者易引发失衡紊乱。</w:t>
      </w:r>
    </w:p>
    <w:p w:rsidR="00711BC5" w:rsidRDefault="00711BC5" w:rsidP="00F903B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主动（或者说主观）地意识活动时，应</w:t>
      </w:r>
      <w:proofErr w:type="gramStart"/>
      <w:r>
        <w:rPr>
          <w:rFonts w:hint="eastAsia"/>
        </w:rPr>
        <w:t>避开体身神经系统</w:t>
      </w:r>
      <w:proofErr w:type="gramEnd"/>
      <w:r>
        <w:rPr>
          <w:rFonts w:hint="eastAsia"/>
        </w:rPr>
        <w:t>或第二大脑，主要是视闻（神经），抽象时避开体觉那样的</w:t>
      </w:r>
      <w:proofErr w:type="gramStart"/>
      <w:r>
        <w:rPr>
          <w:rFonts w:hint="eastAsia"/>
        </w:rPr>
        <w:t>成象</w:t>
      </w:r>
      <w:proofErr w:type="gramEnd"/>
      <w:r>
        <w:rPr>
          <w:rFonts w:hint="eastAsia"/>
        </w:rPr>
        <w:t>。</w:t>
      </w:r>
      <w:r w:rsidR="004E3B6F">
        <w:rPr>
          <w:rFonts w:hint="eastAsia"/>
        </w:rPr>
        <w:t>以电脑的CPU、显卡与声卡做比喻，尽量用CPU而不过于依赖或过于使用显卡声卡。</w:t>
      </w:r>
    </w:p>
    <w:p w:rsidR="0035394D" w:rsidRDefault="0035394D" w:rsidP="00F903B0">
      <w:pPr>
        <w:pStyle w:val="a7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际交与</w:t>
      </w:r>
      <w:proofErr w:type="gramEnd"/>
      <w:r>
        <w:rPr>
          <w:rFonts w:hint="eastAsia"/>
        </w:rPr>
        <w:t>交际最大限度于体觉为接口，在现实中沟通交流而非通感意界，而且通感之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（主要是元帝相关）以内外DANG镜像原理等理论应之。</w:t>
      </w:r>
    </w:p>
    <w:p w:rsidR="0035394D" w:rsidRDefault="0035394D" w:rsidP="00F903B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镜像理论，通感中的视觉（</w:t>
      </w:r>
      <w:r w:rsidR="00554ABB">
        <w:rPr>
          <w:rFonts w:hint="eastAsia"/>
        </w:rPr>
        <w:t>实际上讲为</w:t>
      </w:r>
      <w:r>
        <w:rPr>
          <w:rFonts w:hint="eastAsia"/>
        </w:rPr>
        <w:t>抽象的影像</w:t>
      </w:r>
      <w:r w:rsidR="00C25EC8">
        <w:rPr>
          <w:rFonts w:hint="eastAsia"/>
        </w:rPr>
        <w:t>，非物性的，</w:t>
      </w:r>
      <w:proofErr w:type="gramStart"/>
      <w:r w:rsidR="00C25EC8">
        <w:rPr>
          <w:rFonts w:hint="eastAsia"/>
        </w:rPr>
        <w:t>非体身</w:t>
      </w:r>
      <w:proofErr w:type="gramEnd"/>
      <w:r w:rsidR="00C25EC8">
        <w:rPr>
          <w:rFonts w:hint="eastAsia"/>
        </w:rPr>
        <w:t>物性反应的</w:t>
      </w:r>
      <w:r>
        <w:rPr>
          <w:rFonts w:hint="eastAsia"/>
        </w:rPr>
        <w:t>）为主为先，听觉（抽象的声音）为辅为后，触觉归于第二脑。</w:t>
      </w:r>
    </w:p>
    <w:p w:rsidR="0036550C" w:rsidRDefault="0036550C" w:rsidP="0036550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主要特点：一般，意或心之对象为体性、行作</w:t>
      </w:r>
      <w:proofErr w:type="gramStart"/>
      <w:r>
        <w:rPr>
          <w:rFonts w:hint="eastAsia"/>
        </w:rPr>
        <w:t>劳作维点线</w:t>
      </w:r>
      <w:proofErr w:type="gramEnd"/>
      <w:r>
        <w:rPr>
          <w:rFonts w:hint="eastAsia"/>
        </w:rPr>
        <w:t>思维。</w:t>
      </w:r>
    </w:p>
    <w:p w:rsidR="0036550C" w:rsidRDefault="0036550C" w:rsidP="003655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时DANG理论：时DANG之，纵横于时空。</w:t>
      </w:r>
    </w:p>
    <w:p w:rsidR="0036550C" w:rsidRDefault="0036550C" w:rsidP="0036550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单元且整体性于主观意识。</w:t>
      </w:r>
    </w:p>
    <w:p w:rsidR="0036550C" w:rsidRDefault="0036550C" w:rsidP="0036550C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源元主观</w:t>
      </w:r>
      <w:proofErr w:type="gramEnd"/>
      <w:r>
        <w:rPr>
          <w:rFonts w:hint="eastAsia"/>
        </w:rPr>
        <w:t>意识（实时性的当前意元QIN者）具有足够的把</w:t>
      </w:r>
      <w:proofErr w:type="gramStart"/>
      <w:r>
        <w:rPr>
          <w:rFonts w:hint="eastAsia"/>
        </w:rPr>
        <w:t>控力且</w:t>
      </w:r>
      <w:proofErr w:type="gramEnd"/>
      <w:r>
        <w:rPr>
          <w:rFonts w:hint="eastAsia"/>
        </w:rPr>
        <w:t>一般QIN领</w:t>
      </w:r>
      <w:proofErr w:type="gramStart"/>
      <w:r>
        <w:rPr>
          <w:rFonts w:hint="eastAsia"/>
        </w:rPr>
        <w:t>意欲道</w:t>
      </w:r>
      <w:proofErr w:type="gramEnd"/>
      <w:r>
        <w:rPr>
          <w:rFonts w:hint="eastAsia"/>
        </w:rPr>
        <w:t>体。</w:t>
      </w:r>
    </w:p>
    <w:p w:rsidR="00917811" w:rsidRDefault="00917811" w:rsidP="0091781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注：“主观意识”和“GIN者之CAI元”两个元原点的维</w:t>
      </w:r>
      <w:proofErr w:type="gramStart"/>
      <w:r>
        <w:rPr>
          <w:rFonts w:hint="eastAsia"/>
        </w:rPr>
        <w:t>衡稳安</w:t>
      </w:r>
      <w:proofErr w:type="gramEnd"/>
      <w:r>
        <w:rPr>
          <w:rFonts w:hint="eastAsia"/>
        </w:rPr>
        <w:t>。</w:t>
      </w:r>
    </w:p>
    <w:p w:rsidR="00917811" w:rsidRPr="00DB164B" w:rsidRDefault="00917811" w:rsidP="00917811">
      <w:pPr>
        <w:pStyle w:val="a7"/>
        <w:ind w:left="360" w:firstLineChars="0" w:firstLine="0"/>
      </w:pPr>
      <w:r>
        <w:rPr>
          <w:rFonts w:hint="eastAsia"/>
        </w:rPr>
        <w:t>若主观意识为元原点，则内DANG而意GIN-YA合；若GIN-CAI则外DANG而意GIN-YA和，继而维</w:t>
      </w:r>
      <w:proofErr w:type="gramStart"/>
      <w:r>
        <w:rPr>
          <w:rFonts w:hint="eastAsia"/>
        </w:rPr>
        <w:t>衡稳安</w:t>
      </w:r>
      <w:proofErr w:type="gramEnd"/>
      <w:r>
        <w:rPr>
          <w:rFonts w:hint="eastAsia"/>
        </w:rPr>
        <w:t>。</w:t>
      </w:r>
      <w:bookmarkEnd w:id="3"/>
    </w:p>
    <w:sectPr w:rsidR="00917811" w:rsidRPr="00DB164B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76" w:rsidRDefault="00651476" w:rsidP="00A6648B">
      <w:r>
        <w:separator/>
      </w:r>
    </w:p>
  </w:endnote>
  <w:endnote w:type="continuationSeparator" w:id="0">
    <w:p w:rsidR="00651476" w:rsidRDefault="00651476" w:rsidP="00A6648B">
      <w:r>
        <w:continuationSeparator/>
      </w:r>
    </w:p>
  </w:endnote>
  <w:endnote w:type="continuationNotice" w:id="1">
    <w:p w:rsidR="00651476" w:rsidRDefault="006514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9B3" w:rsidRDefault="007E79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76" w:rsidRDefault="00651476" w:rsidP="00A6648B">
      <w:r>
        <w:separator/>
      </w:r>
    </w:p>
  </w:footnote>
  <w:footnote w:type="continuationSeparator" w:id="0">
    <w:p w:rsidR="00651476" w:rsidRDefault="00651476" w:rsidP="00A6648B">
      <w:r>
        <w:continuationSeparator/>
      </w:r>
    </w:p>
  </w:footnote>
  <w:footnote w:type="continuationNotice" w:id="1">
    <w:p w:rsidR="00651476" w:rsidRDefault="006514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9B3" w:rsidRDefault="007E79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7F54"/>
    <w:multiLevelType w:val="hybridMultilevel"/>
    <w:tmpl w:val="7ABE542A"/>
    <w:lvl w:ilvl="0" w:tplc="3CC84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B83AB7"/>
    <w:multiLevelType w:val="hybridMultilevel"/>
    <w:tmpl w:val="B8D2D7C6"/>
    <w:lvl w:ilvl="0" w:tplc="1B389F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F27C2F"/>
    <w:multiLevelType w:val="hybridMultilevel"/>
    <w:tmpl w:val="840093A0"/>
    <w:lvl w:ilvl="0" w:tplc="2556A3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E12C27"/>
    <w:multiLevelType w:val="hybridMultilevel"/>
    <w:tmpl w:val="7634056A"/>
    <w:lvl w:ilvl="0" w:tplc="81AADD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2FE6EDA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9140B5"/>
    <w:multiLevelType w:val="hybridMultilevel"/>
    <w:tmpl w:val="3D8230FC"/>
    <w:lvl w:ilvl="0" w:tplc="325091A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933D49"/>
    <w:multiLevelType w:val="hybridMultilevel"/>
    <w:tmpl w:val="F050CB12"/>
    <w:lvl w:ilvl="0" w:tplc="5C6869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6B39F1"/>
    <w:multiLevelType w:val="hybridMultilevel"/>
    <w:tmpl w:val="B2C4ADAC"/>
    <w:lvl w:ilvl="0" w:tplc="ED489B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26B81"/>
    <w:multiLevelType w:val="hybridMultilevel"/>
    <w:tmpl w:val="EA6CBB64"/>
    <w:lvl w:ilvl="0" w:tplc="C03677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614125"/>
    <w:multiLevelType w:val="hybridMultilevel"/>
    <w:tmpl w:val="2BB0432E"/>
    <w:lvl w:ilvl="0" w:tplc="99DE87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D20C25"/>
    <w:multiLevelType w:val="hybridMultilevel"/>
    <w:tmpl w:val="659A298C"/>
    <w:lvl w:ilvl="0" w:tplc="C75480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975D73"/>
    <w:multiLevelType w:val="hybridMultilevel"/>
    <w:tmpl w:val="11008672"/>
    <w:lvl w:ilvl="0" w:tplc="337EC9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967305"/>
    <w:multiLevelType w:val="hybridMultilevel"/>
    <w:tmpl w:val="F796F38C"/>
    <w:lvl w:ilvl="0" w:tplc="BB28A4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445AB6"/>
    <w:multiLevelType w:val="hybridMultilevel"/>
    <w:tmpl w:val="945ABD5A"/>
    <w:lvl w:ilvl="0" w:tplc="2632D0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0727FE"/>
    <w:multiLevelType w:val="hybridMultilevel"/>
    <w:tmpl w:val="FC2CDA4A"/>
    <w:lvl w:ilvl="0" w:tplc="CC9E5A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CD16D0F"/>
    <w:multiLevelType w:val="hybridMultilevel"/>
    <w:tmpl w:val="F04ADD02"/>
    <w:lvl w:ilvl="0" w:tplc="DBAE3C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555334"/>
    <w:multiLevelType w:val="hybridMultilevel"/>
    <w:tmpl w:val="E04C55C8"/>
    <w:lvl w:ilvl="0" w:tplc="975C1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157750"/>
    <w:multiLevelType w:val="hybridMultilevel"/>
    <w:tmpl w:val="EFAAFC54"/>
    <w:lvl w:ilvl="0" w:tplc="118A4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5A4CB0"/>
    <w:multiLevelType w:val="hybridMultilevel"/>
    <w:tmpl w:val="53E272F0"/>
    <w:lvl w:ilvl="0" w:tplc="6DA280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362FD8"/>
    <w:multiLevelType w:val="hybridMultilevel"/>
    <w:tmpl w:val="5AB650F4"/>
    <w:lvl w:ilvl="0" w:tplc="F1144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27557B"/>
    <w:multiLevelType w:val="hybridMultilevel"/>
    <w:tmpl w:val="E3946882"/>
    <w:lvl w:ilvl="0" w:tplc="06EE5D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B35E3C"/>
    <w:multiLevelType w:val="hybridMultilevel"/>
    <w:tmpl w:val="8DEE8C06"/>
    <w:lvl w:ilvl="0" w:tplc="A976A0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58579C8"/>
    <w:multiLevelType w:val="hybridMultilevel"/>
    <w:tmpl w:val="FB4669E0"/>
    <w:lvl w:ilvl="0" w:tplc="EABAA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4A7703"/>
    <w:multiLevelType w:val="hybridMultilevel"/>
    <w:tmpl w:val="BE601496"/>
    <w:lvl w:ilvl="0" w:tplc="78DCFF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1A677A"/>
    <w:multiLevelType w:val="hybridMultilevel"/>
    <w:tmpl w:val="DB225806"/>
    <w:lvl w:ilvl="0" w:tplc="CE564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E27021B"/>
    <w:multiLevelType w:val="hybridMultilevel"/>
    <w:tmpl w:val="E5767342"/>
    <w:lvl w:ilvl="0" w:tplc="7F2AE0B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7E781BE6"/>
    <w:multiLevelType w:val="hybridMultilevel"/>
    <w:tmpl w:val="EF0E99F8"/>
    <w:lvl w:ilvl="0" w:tplc="46AC97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466CA6"/>
    <w:multiLevelType w:val="hybridMultilevel"/>
    <w:tmpl w:val="54C6B0A2"/>
    <w:lvl w:ilvl="0" w:tplc="FAE6DA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17"/>
  </w:num>
  <w:num w:numId="4">
    <w:abstractNumId w:val="22"/>
  </w:num>
  <w:num w:numId="5">
    <w:abstractNumId w:val="7"/>
  </w:num>
  <w:num w:numId="6">
    <w:abstractNumId w:val="14"/>
  </w:num>
  <w:num w:numId="7">
    <w:abstractNumId w:val="24"/>
  </w:num>
  <w:num w:numId="8">
    <w:abstractNumId w:val="21"/>
  </w:num>
  <w:num w:numId="9">
    <w:abstractNumId w:val="4"/>
  </w:num>
  <w:num w:numId="10">
    <w:abstractNumId w:val="15"/>
  </w:num>
  <w:num w:numId="11">
    <w:abstractNumId w:val="0"/>
  </w:num>
  <w:num w:numId="12">
    <w:abstractNumId w:val="25"/>
  </w:num>
  <w:num w:numId="13">
    <w:abstractNumId w:val="3"/>
  </w:num>
  <w:num w:numId="14">
    <w:abstractNumId w:val="23"/>
  </w:num>
  <w:num w:numId="15">
    <w:abstractNumId w:val="9"/>
  </w:num>
  <w:num w:numId="16">
    <w:abstractNumId w:val="11"/>
  </w:num>
  <w:num w:numId="17">
    <w:abstractNumId w:val="1"/>
  </w:num>
  <w:num w:numId="18">
    <w:abstractNumId w:val="13"/>
  </w:num>
  <w:num w:numId="19">
    <w:abstractNumId w:val="20"/>
  </w:num>
  <w:num w:numId="20">
    <w:abstractNumId w:val="10"/>
  </w:num>
  <w:num w:numId="21">
    <w:abstractNumId w:val="8"/>
  </w:num>
  <w:num w:numId="22">
    <w:abstractNumId w:val="6"/>
  </w:num>
  <w:num w:numId="23">
    <w:abstractNumId w:val="18"/>
  </w:num>
  <w:num w:numId="24">
    <w:abstractNumId w:val="12"/>
  </w:num>
  <w:num w:numId="25">
    <w:abstractNumId w:val="5"/>
  </w:num>
  <w:num w:numId="26">
    <w:abstractNumId w:val="26"/>
  </w:num>
  <w:num w:numId="27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用户">
    <w15:presenceInfo w15:providerId="Windows Live" w15:userId="21c36a2c9aafd7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D2"/>
    <w:rsid w:val="00030D67"/>
    <w:rsid w:val="00047F04"/>
    <w:rsid w:val="00047F7C"/>
    <w:rsid w:val="0005652E"/>
    <w:rsid w:val="00057C74"/>
    <w:rsid w:val="00066ADD"/>
    <w:rsid w:val="00096013"/>
    <w:rsid w:val="0009691C"/>
    <w:rsid w:val="000A33B3"/>
    <w:rsid w:val="000B7609"/>
    <w:rsid w:val="000C03E3"/>
    <w:rsid w:val="000F6E58"/>
    <w:rsid w:val="000F7A36"/>
    <w:rsid w:val="000F7E45"/>
    <w:rsid w:val="00102DC3"/>
    <w:rsid w:val="00105630"/>
    <w:rsid w:val="00116076"/>
    <w:rsid w:val="00127E45"/>
    <w:rsid w:val="00133908"/>
    <w:rsid w:val="0013442A"/>
    <w:rsid w:val="00144018"/>
    <w:rsid w:val="00146B36"/>
    <w:rsid w:val="001556A0"/>
    <w:rsid w:val="0017656D"/>
    <w:rsid w:val="001877F7"/>
    <w:rsid w:val="001A129C"/>
    <w:rsid w:val="001B3E5F"/>
    <w:rsid w:val="001B6D4D"/>
    <w:rsid w:val="001F4E66"/>
    <w:rsid w:val="001F5820"/>
    <w:rsid w:val="00207BBC"/>
    <w:rsid w:val="00273C69"/>
    <w:rsid w:val="002811FB"/>
    <w:rsid w:val="00283575"/>
    <w:rsid w:val="0028495B"/>
    <w:rsid w:val="00284D01"/>
    <w:rsid w:val="002870C6"/>
    <w:rsid w:val="00292637"/>
    <w:rsid w:val="002942D8"/>
    <w:rsid w:val="002B10A5"/>
    <w:rsid w:val="002B4D33"/>
    <w:rsid w:val="002C43EC"/>
    <w:rsid w:val="002F5FBB"/>
    <w:rsid w:val="00315A7E"/>
    <w:rsid w:val="0035394D"/>
    <w:rsid w:val="0036550C"/>
    <w:rsid w:val="0036739F"/>
    <w:rsid w:val="003821FD"/>
    <w:rsid w:val="003A10B5"/>
    <w:rsid w:val="003A1ABD"/>
    <w:rsid w:val="003A3D40"/>
    <w:rsid w:val="003B6F5E"/>
    <w:rsid w:val="003C2C38"/>
    <w:rsid w:val="003C3EF8"/>
    <w:rsid w:val="003C4AA4"/>
    <w:rsid w:val="003D7598"/>
    <w:rsid w:val="003F3A2C"/>
    <w:rsid w:val="00401252"/>
    <w:rsid w:val="004071B0"/>
    <w:rsid w:val="00410138"/>
    <w:rsid w:val="00411CDA"/>
    <w:rsid w:val="00430E4E"/>
    <w:rsid w:val="00431001"/>
    <w:rsid w:val="00451C97"/>
    <w:rsid w:val="00456691"/>
    <w:rsid w:val="004A051E"/>
    <w:rsid w:val="004B4CD2"/>
    <w:rsid w:val="004C5FE1"/>
    <w:rsid w:val="004D0ADF"/>
    <w:rsid w:val="004D1427"/>
    <w:rsid w:val="004D2447"/>
    <w:rsid w:val="004E1155"/>
    <w:rsid w:val="004E3B6F"/>
    <w:rsid w:val="004E747C"/>
    <w:rsid w:val="004F5B5F"/>
    <w:rsid w:val="00501CF1"/>
    <w:rsid w:val="005039AE"/>
    <w:rsid w:val="005165AD"/>
    <w:rsid w:val="00554ABB"/>
    <w:rsid w:val="00561E79"/>
    <w:rsid w:val="0057329E"/>
    <w:rsid w:val="005915B4"/>
    <w:rsid w:val="005A1921"/>
    <w:rsid w:val="005D135D"/>
    <w:rsid w:val="005D4C69"/>
    <w:rsid w:val="005D7227"/>
    <w:rsid w:val="005E6007"/>
    <w:rsid w:val="00607C56"/>
    <w:rsid w:val="006146E1"/>
    <w:rsid w:val="0062260F"/>
    <w:rsid w:val="00627E31"/>
    <w:rsid w:val="00631FFB"/>
    <w:rsid w:val="00642D88"/>
    <w:rsid w:val="00651476"/>
    <w:rsid w:val="006642DA"/>
    <w:rsid w:val="00667A85"/>
    <w:rsid w:val="00667F1E"/>
    <w:rsid w:val="00673DA4"/>
    <w:rsid w:val="006A167F"/>
    <w:rsid w:val="006C2390"/>
    <w:rsid w:val="006D688E"/>
    <w:rsid w:val="00702764"/>
    <w:rsid w:val="00711BC5"/>
    <w:rsid w:val="00722B1D"/>
    <w:rsid w:val="00725270"/>
    <w:rsid w:val="00727E12"/>
    <w:rsid w:val="007428AB"/>
    <w:rsid w:val="0074369F"/>
    <w:rsid w:val="00751561"/>
    <w:rsid w:val="00755E09"/>
    <w:rsid w:val="00783366"/>
    <w:rsid w:val="00795E93"/>
    <w:rsid w:val="007A66B7"/>
    <w:rsid w:val="007C027B"/>
    <w:rsid w:val="007E079D"/>
    <w:rsid w:val="007E4B14"/>
    <w:rsid w:val="007E79B3"/>
    <w:rsid w:val="008050A1"/>
    <w:rsid w:val="00813D37"/>
    <w:rsid w:val="008245B1"/>
    <w:rsid w:val="00841622"/>
    <w:rsid w:val="00844411"/>
    <w:rsid w:val="008539C3"/>
    <w:rsid w:val="00862E50"/>
    <w:rsid w:val="00867564"/>
    <w:rsid w:val="008734DB"/>
    <w:rsid w:val="0089710F"/>
    <w:rsid w:val="008A04FB"/>
    <w:rsid w:val="008A3DE7"/>
    <w:rsid w:val="008B03DE"/>
    <w:rsid w:val="008B66EF"/>
    <w:rsid w:val="008C599B"/>
    <w:rsid w:val="008D3430"/>
    <w:rsid w:val="00901926"/>
    <w:rsid w:val="00912CC1"/>
    <w:rsid w:val="00917811"/>
    <w:rsid w:val="00925804"/>
    <w:rsid w:val="00956EB2"/>
    <w:rsid w:val="0098330D"/>
    <w:rsid w:val="0098371A"/>
    <w:rsid w:val="009921CA"/>
    <w:rsid w:val="00992724"/>
    <w:rsid w:val="009B7358"/>
    <w:rsid w:val="009C7419"/>
    <w:rsid w:val="009E76EA"/>
    <w:rsid w:val="009E7D86"/>
    <w:rsid w:val="00A0724C"/>
    <w:rsid w:val="00A10F61"/>
    <w:rsid w:val="00A36D8E"/>
    <w:rsid w:val="00A50424"/>
    <w:rsid w:val="00A6648B"/>
    <w:rsid w:val="00A678F8"/>
    <w:rsid w:val="00A803FA"/>
    <w:rsid w:val="00AA1ABE"/>
    <w:rsid w:val="00AA7CB0"/>
    <w:rsid w:val="00AB227E"/>
    <w:rsid w:val="00AB69B3"/>
    <w:rsid w:val="00AC0FD9"/>
    <w:rsid w:val="00AC3062"/>
    <w:rsid w:val="00AD0BE3"/>
    <w:rsid w:val="00AD2CAC"/>
    <w:rsid w:val="00AD4E76"/>
    <w:rsid w:val="00B139E0"/>
    <w:rsid w:val="00B24EF3"/>
    <w:rsid w:val="00B27DC6"/>
    <w:rsid w:val="00B35D8A"/>
    <w:rsid w:val="00B378CA"/>
    <w:rsid w:val="00B54F46"/>
    <w:rsid w:val="00B55674"/>
    <w:rsid w:val="00B67AEC"/>
    <w:rsid w:val="00B76124"/>
    <w:rsid w:val="00B768EC"/>
    <w:rsid w:val="00B86260"/>
    <w:rsid w:val="00B9516B"/>
    <w:rsid w:val="00B970DD"/>
    <w:rsid w:val="00BA373D"/>
    <w:rsid w:val="00BB4628"/>
    <w:rsid w:val="00BD2ACB"/>
    <w:rsid w:val="00BD40F1"/>
    <w:rsid w:val="00BF2776"/>
    <w:rsid w:val="00C00294"/>
    <w:rsid w:val="00C0112E"/>
    <w:rsid w:val="00C21538"/>
    <w:rsid w:val="00C23E28"/>
    <w:rsid w:val="00C25EC8"/>
    <w:rsid w:val="00C35448"/>
    <w:rsid w:val="00C63FEB"/>
    <w:rsid w:val="00C667AC"/>
    <w:rsid w:val="00C76809"/>
    <w:rsid w:val="00C841A8"/>
    <w:rsid w:val="00C87AAF"/>
    <w:rsid w:val="00C922F9"/>
    <w:rsid w:val="00CB14CA"/>
    <w:rsid w:val="00CC0497"/>
    <w:rsid w:val="00CE2A84"/>
    <w:rsid w:val="00D370C6"/>
    <w:rsid w:val="00D4215C"/>
    <w:rsid w:val="00D70DAE"/>
    <w:rsid w:val="00D7512C"/>
    <w:rsid w:val="00D804D3"/>
    <w:rsid w:val="00D903A8"/>
    <w:rsid w:val="00D96B44"/>
    <w:rsid w:val="00D971D1"/>
    <w:rsid w:val="00DB164B"/>
    <w:rsid w:val="00DB3BD9"/>
    <w:rsid w:val="00DB3E0C"/>
    <w:rsid w:val="00DD63F0"/>
    <w:rsid w:val="00DF1235"/>
    <w:rsid w:val="00E0248C"/>
    <w:rsid w:val="00E02CFD"/>
    <w:rsid w:val="00E27824"/>
    <w:rsid w:val="00E42F8D"/>
    <w:rsid w:val="00E52FD3"/>
    <w:rsid w:val="00E60F7A"/>
    <w:rsid w:val="00E6383D"/>
    <w:rsid w:val="00E80FA1"/>
    <w:rsid w:val="00E876E0"/>
    <w:rsid w:val="00EA70F5"/>
    <w:rsid w:val="00EB001F"/>
    <w:rsid w:val="00EB40BF"/>
    <w:rsid w:val="00EC58E3"/>
    <w:rsid w:val="00ED0D0A"/>
    <w:rsid w:val="00ED3B26"/>
    <w:rsid w:val="00EE2996"/>
    <w:rsid w:val="00EF1A61"/>
    <w:rsid w:val="00F04ABB"/>
    <w:rsid w:val="00F52A94"/>
    <w:rsid w:val="00F549E1"/>
    <w:rsid w:val="00F553FE"/>
    <w:rsid w:val="00F903B0"/>
    <w:rsid w:val="00F90739"/>
    <w:rsid w:val="00F92CB0"/>
    <w:rsid w:val="00F9551C"/>
    <w:rsid w:val="00FA3CDC"/>
    <w:rsid w:val="00FA6ACC"/>
    <w:rsid w:val="00FA7AB2"/>
    <w:rsid w:val="00FC0A54"/>
    <w:rsid w:val="00FE0FAB"/>
    <w:rsid w:val="00F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447D9"/>
  <w15:chartTrackingRefBased/>
  <w15:docId w15:val="{A6EA5F7E-0771-404C-A566-4040AA2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64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648B"/>
    <w:rPr>
      <w:sz w:val="18"/>
      <w:szCs w:val="18"/>
    </w:rPr>
  </w:style>
  <w:style w:type="paragraph" w:styleId="a7">
    <w:name w:val="List Paragraph"/>
    <w:basedOn w:val="a"/>
    <w:uiPriority w:val="34"/>
    <w:qFormat/>
    <w:rsid w:val="000F7A36"/>
    <w:pPr>
      <w:ind w:firstLineChars="200" w:firstLine="420"/>
    </w:pPr>
  </w:style>
  <w:style w:type="paragraph" w:styleId="a8">
    <w:name w:val="Revision"/>
    <w:hidden/>
    <w:uiPriority w:val="99"/>
    <w:semiHidden/>
    <w:rsid w:val="00CC0497"/>
  </w:style>
  <w:style w:type="paragraph" w:styleId="a9">
    <w:name w:val="Balloon Text"/>
    <w:basedOn w:val="a"/>
    <w:link w:val="aa"/>
    <w:uiPriority w:val="99"/>
    <w:semiHidden/>
    <w:unhideWhenUsed/>
    <w:rsid w:val="00CC049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CC04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</Pages>
  <Words>1824</Words>
  <Characters>10400</Characters>
  <Application>Microsoft Office Word</Application>
  <DocSecurity>0</DocSecurity>
  <Lines>86</Lines>
  <Paragraphs>24</Paragraphs>
  <ScaleCrop>false</ScaleCrop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235</cp:revision>
  <dcterms:created xsi:type="dcterms:W3CDTF">2021-04-03T06:13:00Z</dcterms:created>
  <dcterms:modified xsi:type="dcterms:W3CDTF">2021-04-04T10:23:00Z</dcterms:modified>
</cp:coreProperties>
</file>